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4BC4F" w14:textId="77777777" w:rsidR="00E438B0" w:rsidRPr="005A15C7" w:rsidRDefault="00E438B0" w:rsidP="00F950F3">
      <w:pPr>
        <w:jc w:val="center"/>
        <w:rPr>
          <w:rFonts w:ascii="Times New Roman" w:hAnsi="Times New Roman" w:cs="Times New Roman"/>
          <w:sz w:val="28"/>
          <w:szCs w:val="28"/>
        </w:rPr>
      </w:pPr>
      <w:r w:rsidRPr="005A15C7">
        <w:rPr>
          <w:rFonts w:ascii="Times New Roman" w:hAnsi="Times New Roman" w:cs="Times New Roman"/>
          <w:sz w:val="28"/>
          <w:szCs w:val="28"/>
        </w:rPr>
        <w:t>Anteproyecto de Tesis de Abraham Carrizos Valdez con número de cuenta 305287379.</w:t>
      </w:r>
    </w:p>
    <w:p w14:paraId="0378F8F2" w14:textId="77777777" w:rsidR="00E438B0" w:rsidRPr="005A15C7" w:rsidRDefault="00E438B0" w:rsidP="00E438B0">
      <w:pPr>
        <w:jc w:val="center"/>
        <w:rPr>
          <w:rFonts w:ascii="Times New Roman" w:hAnsi="Times New Roman" w:cs="Times New Roman"/>
          <w:sz w:val="28"/>
          <w:szCs w:val="28"/>
        </w:rPr>
      </w:pPr>
    </w:p>
    <w:p w14:paraId="52F31203" w14:textId="77777777" w:rsidR="00DF1803" w:rsidRPr="005A15C7" w:rsidRDefault="00E438B0" w:rsidP="00E438B0">
      <w:pPr>
        <w:jc w:val="center"/>
        <w:rPr>
          <w:rFonts w:ascii="Times New Roman" w:hAnsi="Times New Roman" w:cs="Times New Roman"/>
          <w:sz w:val="28"/>
          <w:szCs w:val="28"/>
        </w:rPr>
      </w:pPr>
      <w:r w:rsidRPr="005A15C7">
        <w:rPr>
          <w:rFonts w:ascii="Times New Roman" w:hAnsi="Times New Roman" w:cs="Times New Roman"/>
          <w:sz w:val="28"/>
          <w:szCs w:val="28"/>
        </w:rPr>
        <w:t xml:space="preserve">Propuesta de un modelo ecológico-evolutivo para el manejo integral del gusano barrenador </w:t>
      </w:r>
      <w:r w:rsidRPr="005A15C7">
        <w:rPr>
          <w:rFonts w:ascii="Times New Roman" w:hAnsi="Times New Roman" w:cs="Times New Roman"/>
          <w:i/>
          <w:sz w:val="28"/>
          <w:szCs w:val="28"/>
        </w:rPr>
        <w:t>Hypsipyla grandella</w:t>
      </w:r>
      <w:r w:rsidRPr="005A15C7">
        <w:rPr>
          <w:rFonts w:ascii="Times New Roman" w:hAnsi="Times New Roman" w:cs="Times New Roman"/>
          <w:sz w:val="28"/>
          <w:szCs w:val="28"/>
        </w:rPr>
        <w:t xml:space="preserve"> (Zeller) en cultivos forestales de Meliáceas.</w:t>
      </w:r>
    </w:p>
    <w:p w14:paraId="5206DC79" w14:textId="77777777" w:rsidR="00E438B0" w:rsidRPr="005A15C7" w:rsidRDefault="00E438B0" w:rsidP="00E438B0">
      <w:pPr>
        <w:jc w:val="center"/>
        <w:rPr>
          <w:rFonts w:ascii="Times New Roman" w:hAnsi="Times New Roman" w:cs="Times New Roman"/>
          <w:sz w:val="28"/>
          <w:szCs w:val="28"/>
        </w:rPr>
      </w:pPr>
    </w:p>
    <w:p w14:paraId="6C44F08F" w14:textId="77777777" w:rsidR="005A0280" w:rsidRPr="005A15C7" w:rsidRDefault="00001ED8" w:rsidP="00E438B0">
      <w:pPr>
        <w:spacing w:line="360" w:lineRule="auto"/>
        <w:jc w:val="both"/>
        <w:rPr>
          <w:rFonts w:ascii="Times New Roman" w:hAnsi="Times New Roman" w:cs="Times New Roman"/>
        </w:rPr>
      </w:pPr>
      <w:r w:rsidRPr="005A15C7">
        <w:rPr>
          <w:rFonts w:ascii="Times New Roman" w:hAnsi="Times New Roman" w:cs="Times New Roman"/>
        </w:rPr>
        <w:t>Actualmente</w:t>
      </w:r>
      <w:r w:rsidR="005A0280" w:rsidRPr="005A15C7">
        <w:rPr>
          <w:rFonts w:ascii="Times New Roman" w:hAnsi="Times New Roman" w:cs="Times New Roman"/>
        </w:rPr>
        <w:t>, el ataque del gusano barrenador (</w:t>
      </w:r>
      <w:proofErr w:type="spellStart"/>
      <w:r w:rsidR="005A0280" w:rsidRPr="005A15C7">
        <w:rPr>
          <w:rFonts w:ascii="Times New Roman" w:hAnsi="Times New Roman" w:cs="Times New Roman"/>
          <w:i/>
        </w:rPr>
        <w:t>Hypsipyla</w:t>
      </w:r>
      <w:proofErr w:type="spellEnd"/>
      <w:r w:rsidR="005A0280" w:rsidRPr="005A15C7">
        <w:rPr>
          <w:rFonts w:ascii="Times New Roman" w:hAnsi="Times New Roman" w:cs="Times New Roman"/>
          <w:i/>
        </w:rPr>
        <w:t xml:space="preserve"> </w:t>
      </w:r>
      <w:proofErr w:type="spellStart"/>
      <w:r w:rsidR="005A0280" w:rsidRPr="005A15C7">
        <w:rPr>
          <w:rFonts w:ascii="Times New Roman" w:hAnsi="Times New Roman" w:cs="Times New Roman"/>
          <w:i/>
        </w:rPr>
        <w:t>grandella</w:t>
      </w:r>
      <w:proofErr w:type="spellEnd"/>
      <w:r w:rsidR="005A0280" w:rsidRPr="005A15C7">
        <w:rPr>
          <w:rFonts w:ascii="Times New Roman" w:hAnsi="Times New Roman" w:cs="Times New Roman"/>
        </w:rPr>
        <w:t xml:space="preserve">; </w:t>
      </w:r>
      <w:proofErr w:type="spellStart"/>
      <w:r w:rsidR="005A0280" w:rsidRPr="005A15C7">
        <w:rPr>
          <w:rFonts w:ascii="Times New Roman" w:hAnsi="Times New Roman" w:cs="Times New Roman"/>
        </w:rPr>
        <w:t>Lepidoptera</w:t>
      </w:r>
      <w:proofErr w:type="spellEnd"/>
      <w:r w:rsidR="005A0280" w:rsidRPr="005A15C7">
        <w:rPr>
          <w:rFonts w:ascii="Times New Roman" w:hAnsi="Times New Roman" w:cs="Times New Roman"/>
        </w:rPr>
        <w:t xml:space="preserve">: </w:t>
      </w:r>
      <w:proofErr w:type="spellStart"/>
      <w:r w:rsidR="005A0280" w:rsidRPr="005A15C7">
        <w:rPr>
          <w:rFonts w:ascii="Times New Roman" w:hAnsi="Times New Roman" w:cs="Times New Roman"/>
        </w:rPr>
        <w:t>Pyralidae</w:t>
      </w:r>
      <w:proofErr w:type="spellEnd"/>
      <w:r w:rsidR="005A0280" w:rsidRPr="005A15C7">
        <w:rPr>
          <w:rFonts w:ascii="Times New Roman" w:hAnsi="Times New Roman" w:cs="Times New Roman"/>
        </w:rPr>
        <w:t xml:space="preserve">) ha sido </w:t>
      </w:r>
      <w:r w:rsidR="005A0280" w:rsidRPr="005A15C7">
        <w:rPr>
          <w:rFonts w:ascii="Times New Roman" w:hAnsi="Times New Roman" w:cs="Times New Roman"/>
          <w:highlight w:val="red"/>
        </w:rPr>
        <w:t>el principal</w:t>
      </w:r>
      <w:r w:rsidR="005A0280" w:rsidRPr="005A15C7">
        <w:rPr>
          <w:rFonts w:ascii="Times New Roman" w:hAnsi="Times New Roman" w:cs="Times New Roman"/>
        </w:rPr>
        <w:t xml:space="preserve"> factor que condiciona el cultivo y desarrollo </w:t>
      </w:r>
      <w:r w:rsidRPr="005A15C7">
        <w:rPr>
          <w:rFonts w:ascii="Times New Roman" w:hAnsi="Times New Roman" w:cs="Times New Roman"/>
        </w:rPr>
        <w:t xml:space="preserve">de algunas especies pertenecientes a la familia </w:t>
      </w:r>
      <w:proofErr w:type="spellStart"/>
      <w:r w:rsidRPr="005A15C7">
        <w:rPr>
          <w:rFonts w:ascii="Times New Roman" w:hAnsi="Times New Roman" w:cs="Times New Roman"/>
        </w:rPr>
        <w:t>Meliaceae</w:t>
      </w:r>
      <w:proofErr w:type="spellEnd"/>
      <w:r w:rsidRPr="005A15C7">
        <w:rPr>
          <w:rFonts w:ascii="Times New Roman" w:hAnsi="Times New Roman" w:cs="Times New Roman"/>
        </w:rPr>
        <w:t xml:space="preserve">, </w:t>
      </w:r>
      <w:commentRangeStart w:id="0"/>
      <w:r w:rsidRPr="005A15C7">
        <w:rPr>
          <w:rFonts w:ascii="Times New Roman" w:hAnsi="Times New Roman" w:cs="Times New Roman"/>
          <w:highlight w:val="red"/>
        </w:rPr>
        <w:t>principalmente</w:t>
      </w:r>
      <w:commentRangeEnd w:id="0"/>
      <w:r w:rsidR="005A15C7" w:rsidRPr="005A15C7">
        <w:rPr>
          <w:rStyle w:val="Refdecomentario"/>
          <w:rFonts w:eastAsiaTheme="minorHAnsi"/>
          <w:lang w:eastAsia="en-US"/>
        </w:rPr>
        <w:commentReference w:id="0"/>
      </w:r>
      <w:r w:rsidRPr="005A15C7">
        <w:rPr>
          <w:rFonts w:ascii="Times New Roman" w:hAnsi="Times New Roman" w:cs="Times New Roman"/>
        </w:rPr>
        <w:t xml:space="preserve"> especies tropicales con importancia económica como son la caoba (</w:t>
      </w:r>
      <w:proofErr w:type="spellStart"/>
      <w:r w:rsidRPr="005A15C7">
        <w:rPr>
          <w:rFonts w:ascii="Times New Roman" w:hAnsi="Times New Roman" w:cs="Times New Roman"/>
          <w:i/>
        </w:rPr>
        <w:t>Swietenia</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spp</w:t>
      </w:r>
      <w:proofErr w:type="spellEnd"/>
      <w:r w:rsidRPr="005A15C7">
        <w:rPr>
          <w:rFonts w:ascii="Times New Roman" w:hAnsi="Times New Roman" w:cs="Times New Roman"/>
        </w:rPr>
        <w:t>.) y el cedro rojo (</w:t>
      </w:r>
      <w:proofErr w:type="spellStart"/>
      <w:r w:rsidRPr="005A15C7">
        <w:rPr>
          <w:rFonts w:ascii="Times New Roman" w:hAnsi="Times New Roman" w:cs="Times New Roman"/>
          <w:i/>
        </w:rPr>
        <w:t>Cedrela</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odorata</w:t>
      </w:r>
      <w:proofErr w:type="spellEnd"/>
      <w:r w:rsidRPr="005A15C7">
        <w:rPr>
          <w:rFonts w:ascii="Times New Roman" w:hAnsi="Times New Roman" w:cs="Times New Roman"/>
        </w:rPr>
        <w:t xml:space="preserve"> L.) en el continente americano (</w:t>
      </w:r>
      <w:r w:rsidR="00342B2A" w:rsidRPr="005A15C7">
        <w:rPr>
          <w:rFonts w:ascii="Times New Roman" w:hAnsi="Times New Roman" w:cs="Times New Roman"/>
        </w:rPr>
        <w:t>Newton, A. C.</w:t>
      </w:r>
      <w:r w:rsidRPr="005A15C7">
        <w:rPr>
          <w:rFonts w:ascii="Times New Roman" w:hAnsi="Times New Roman" w:cs="Times New Roman"/>
        </w:rPr>
        <w:t xml:space="preserve"> et al. 1993; </w:t>
      </w:r>
      <w:r w:rsidR="00342B2A" w:rsidRPr="005A15C7">
        <w:rPr>
          <w:rFonts w:ascii="Times New Roman" w:hAnsi="Times New Roman" w:cs="Times New Roman"/>
        </w:rPr>
        <w:t>Newton, A. C. et al. 1999).</w:t>
      </w:r>
    </w:p>
    <w:p w14:paraId="2BCD9FA7" w14:textId="0E6B0401" w:rsidR="00342B2A" w:rsidRPr="005A15C7" w:rsidRDefault="00A12C0C" w:rsidP="00E438B0">
      <w:pPr>
        <w:spacing w:line="360" w:lineRule="auto"/>
        <w:jc w:val="both"/>
        <w:rPr>
          <w:rFonts w:ascii="Times New Roman" w:hAnsi="Times New Roman" w:cs="Times New Roman"/>
        </w:rPr>
      </w:pPr>
      <w:r w:rsidRPr="005A15C7">
        <w:rPr>
          <w:rFonts w:ascii="Times New Roman" w:hAnsi="Times New Roman" w:cs="Times New Roman"/>
        </w:rPr>
        <w:t xml:space="preserve">El daño causado hacia las plantas consiste en que las larvas de </w:t>
      </w:r>
      <w:r w:rsidRPr="005A15C7">
        <w:rPr>
          <w:rFonts w:ascii="Times New Roman" w:hAnsi="Times New Roman" w:cs="Times New Roman"/>
          <w:i/>
        </w:rPr>
        <w:t>H. grandella</w:t>
      </w:r>
      <w:r w:rsidRPr="005A15C7">
        <w:rPr>
          <w:rFonts w:ascii="Times New Roman" w:hAnsi="Times New Roman" w:cs="Times New Roman"/>
        </w:rPr>
        <w:t xml:space="preserve"> </w:t>
      </w:r>
      <w:commentRangeStart w:id="1"/>
      <w:r w:rsidRPr="005A15C7">
        <w:rPr>
          <w:rFonts w:ascii="Times New Roman" w:hAnsi="Times New Roman" w:cs="Times New Roman"/>
        </w:rPr>
        <w:t xml:space="preserve">barrenan </w:t>
      </w:r>
      <w:commentRangeEnd w:id="1"/>
      <w:r w:rsidR="005A15C7" w:rsidRPr="005A15C7">
        <w:rPr>
          <w:rStyle w:val="Refdecomentario"/>
          <w:rFonts w:eastAsiaTheme="minorHAnsi"/>
          <w:lang w:eastAsia="en-US"/>
        </w:rPr>
        <w:commentReference w:id="1"/>
      </w:r>
      <w:r w:rsidRPr="005A15C7">
        <w:rPr>
          <w:rFonts w:ascii="Times New Roman" w:hAnsi="Times New Roman" w:cs="Times New Roman"/>
        </w:rPr>
        <w:t>dentro de los ápices terminales de la</w:t>
      </w:r>
      <w:r w:rsidR="004A1809" w:rsidRPr="005A15C7">
        <w:rPr>
          <w:rFonts w:ascii="Times New Roman" w:hAnsi="Times New Roman" w:cs="Times New Roman"/>
        </w:rPr>
        <w:t>s</w:t>
      </w:r>
      <w:r w:rsidRPr="005A15C7">
        <w:rPr>
          <w:rFonts w:ascii="Times New Roman" w:hAnsi="Times New Roman" w:cs="Times New Roman"/>
        </w:rPr>
        <w:t xml:space="preserve"> plantas jóvenes rompiendo la dominancia apical, pro</w:t>
      </w:r>
      <w:r w:rsidR="007074A9" w:rsidRPr="005A15C7">
        <w:rPr>
          <w:rFonts w:ascii="Times New Roman" w:hAnsi="Times New Roman" w:cs="Times New Roman"/>
        </w:rPr>
        <w:t>duciendo</w:t>
      </w:r>
      <w:r w:rsidRPr="005A15C7">
        <w:rPr>
          <w:rFonts w:ascii="Times New Roman" w:hAnsi="Times New Roman" w:cs="Times New Roman"/>
        </w:rPr>
        <w:t xml:space="preserve"> la bifurcación de los tallos y una excesiva producción de ramificaciones laterales lo que genera árboles de menor tamaño y con malformaciones</w:t>
      </w:r>
      <w:ins w:id="2" w:author="VV" w:date="2016-04-07T22:55:00Z">
        <w:r w:rsidR="005A15C7">
          <w:rPr>
            <w:rFonts w:ascii="Times New Roman" w:hAnsi="Times New Roman" w:cs="Times New Roman"/>
          </w:rPr>
          <w:t>,</w:t>
        </w:r>
      </w:ins>
      <w:r w:rsidR="007074A9" w:rsidRPr="005A15C7">
        <w:rPr>
          <w:rFonts w:ascii="Times New Roman" w:hAnsi="Times New Roman" w:cs="Times New Roman"/>
        </w:rPr>
        <w:t xml:space="preserve"> provocando disminución en la calidad y valor de la madera (</w:t>
      </w:r>
      <w:proofErr w:type="spellStart"/>
      <w:r w:rsidR="007074A9" w:rsidRPr="005A15C7">
        <w:rPr>
          <w:rFonts w:ascii="Times New Roman" w:hAnsi="Times New Roman" w:cs="Times New Roman"/>
        </w:rPr>
        <w:t>Taveras</w:t>
      </w:r>
      <w:proofErr w:type="spellEnd"/>
      <w:r w:rsidR="007074A9" w:rsidRPr="005A15C7">
        <w:rPr>
          <w:rFonts w:ascii="Times New Roman" w:hAnsi="Times New Roman" w:cs="Times New Roman"/>
        </w:rPr>
        <w:t xml:space="preserve">, R. et al. 2004; </w:t>
      </w:r>
      <w:commentRangeStart w:id="3"/>
      <w:proofErr w:type="spellStart"/>
      <w:r w:rsidR="007074A9" w:rsidRPr="005A15C7">
        <w:rPr>
          <w:rFonts w:ascii="Times New Roman" w:hAnsi="Times New Roman" w:cs="Times New Roman"/>
        </w:rPr>
        <w:t>Mahroof</w:t>
      </w:r>
      <w:proofErr w:type="spellEnd"/>
      <w:r w:rsidR="007074A9" w:rsidRPr="005A15C7">
        <w:rPr>
          <w:rFonts w:ascii="Times New Roman" w:hAnsi="Times New Roman" w:cs="Times New Roman"/>
        </w:rPr>
        <w:t xml:space="preserve">, R. M. </w:t>
      </w:r>
      <w:commentRangeEnd w:id="3"/>
      <w:r w:rsidR="005A15C7">
        <w:rPr>
          <w:rStyle w:val="Refdecomentario"/>
          <w:rFonts w:eastAsiaTheme="minorHAnsi"/>
          <w:lang w:val="es-MX" w:eastAsia="en-US"/>
        </w:rPr>
        <w:commentReference w:id="3"/>
      </w:r>
      <w:r w:rsidR="007074A9" w:rsidRPr="005A15C7">
        <w:rPr>
          <w:rFonts w:ascii="Times New Roman" w:hAnsi="Times New Roman" w:cs="Times New Roman"/>
        </w:rPr>
        <w:t xml:space="preserve">et al. 2002). </w:t>
      </w:r>
    </w:p>
    <w:p w14:paraId="0A728D55" w14:textId="68C7B403" w:rsidR="007074A9" w:rsidRPr="005A15C7" w:rsidRDefault="007074A9" w:rsidP="00E438B0">
      <w:pPr>
        <w:spacing w:line="360" w:lineRule="auto"/>
        <w:jc w:val="both"/>
        <w:rPr>
          <w:rFonts w:ascii="Times New Roman" w:hAnsi="Times New Roman" w:cs="Times New Roman"/>
        </w:rPr>
      </w:pPr>
      <w:commentRangeStart w:id="4"/>
      <w:r w:rsidRPr="005A15C7">
        <w:rPr>
          <w:rFonts w:ascii="Times New Roman" w:hAnsi="Times New Roman" w:cs="Times New Roman"/>
        </w:rPr>
        <w:t xml:space="preserve">La rápida pérdida y deflexión del recurso de estas especies maderables aunado a los obstáculos encontrados para un exitoso establecimiento de las meliáceas nativas ha hecho que se busquen </w:t>
      </w:r>
      <w:del w:id="5" w:author="Abraham Carrizosa Valdez " w:date="2016-04-27T09:34:00Z">
        <w:r w:rsidRPr="005A15C7" w:rsidDel="00930D3B">
          <w:rPr>
            <w:rFonts w:ascii="Times New Roman" w:hAnsi="Times New Roman" w:cs="Times New Roman"/>
          </w:rPr>
          <w:delText>los métodos más adecuados para un control óptimo de la plaga</w:delText>
        </w:r>
        <w:r w:rsidR="00D30EF8" w:rsidRPr="005A15C7" w:rsidDel="00930D3B">
          <w:rPr>
            <w:rFonts w:ascii="Times New Roman" w:hAnsi="Times New Roman" w:cs="Times New Roman"/>
          </w:rPr>
          <w:delText xml:space="preserve">, buscando que sean </w:delText>
        </w:r>
      </w:del>
      <w:r w:rsidR="00D30EF8" w:rsidRPr="005A15C7">
        <w:rPr>
          <w:rFonts w:ascii="Times New Roman" w:hAnsi="Times New Roman" w:cs="Times New Roman"/>
        </w:rPr>
        <w:t xml:space="preserve">métodos eficaces, económicos y que tengan bajo impacto a nivel </w:t>
      </w:r>
      <w:proofErr w:type="spellStart"/>
      <w:r w:rsidR="00D30EF8" w:rsidRPr="005A15C7">
        <w:rPr>
          <w:rFonts w:ascii="Times New Roman" w:hAnsi="Times New Roman" w:cs="Times New Roman"/>
        </w:rPr>
        <w:t>ecosistémico</w:t>
      </w:r>
      <w:proofErr w:type="spellEnd"/>
      <w:r w:rsidR="00D30EF8" w:rsidRPr="005A15C7">
        <w:rPr>
          <w:rFonts w:ascii="Times New Roman" w:hAnsi="Times New Roman" w:cs="Times New Roman"/>
        </w:rPr>
        <w:t xml:space="preserve"> (Briceño Vergara, A.J., 1997).</w:t>
      </w:r>
      <w:commentRangeEnd w:id="4"/>
      <w:r w:rsidR="005A15C7">
        <w:rPr>
          <w:rStyle w:val="Refdecomentario"/>
          <w:rFonts w:eastAsiaTheme="minorHAnsi"/>
          <w:lang w:val="es-MX" w:eastAsia="en-US"/>
        </w:rPr>
        <w:commentReference w:id="4"/>
      </w:r>
    </w:p>
    <w:p w14:paraId="67A4AA2D" w14:textId="2A79D031" w:rsidR="00825D4C" w:rsidRPr="005A15C7" w:rsidRDefault="00825D4C" w:rsidP="00E438B0">
      <w:pPr>
        <w:spacing w:line="360" w:lineRule="auto"/>
        <w:jc w:val="both"/>
        <w:rPr>
          <w:rFonts w:ascii="Times New Roman" w:hAnsi="Times New Roman" w:cs="Times New Roman"/>
        </w:rPr>
      </w:pPr>
      <w:commentRangeStart w:id="6"/>
      <w:r w:rsidRPr="005A15C7">
        <w:rPr>
          <w:rFonts w:ascii="Times New Roman" w:hAnsi="Times New Roman" w:cs="Times New Roman"/>
        </w:rPr>
        <w:t xml:space="preserve">Los métodos comúnmente utilizados son el control químico en el que se usan insecticidas </w:t>
      </w:r>
      <w:commentRangeEnd w:id="6"/>
      <w:r w:rsidR="005A15C7">
        <w:rPr>
          <w:rStyle w:val="Refdecomentario"/>
          <w:rFonts w:eastAsiaTheme="minorHAnsi"/>
          <w:lang w:val="es-MX" w:eastAsia="en-US"/>
        </w:rPr>
        <w:commentReference w:id="6"/>
      </w:r>
      <w:r w:rsidRPr="005A15C7">
        <w:rPr>
          <w:rFonts w:ascii="Times New Roman" w:hAnsi="Times New Roman" w:cs="Times New Roman"/>
        </w:rPr>
        <w:t>sistémicos,</w:t>
      </w:r>
      <w:ins w:id="7" w:author="Abraham Carrizosa Valdez " w:date="2016-04-27T09:52:00Z">
        <w:r w:rsidR="00EB71D2">
          <w:rPr>
            <w:rFonts w:ascii="Times New Roman" w:hAnsi="Times New Roman" w:cs="Times New Roman"/>
          </w:rPr>
          <w:t xml:space="preserve"> como por ejemplo </w:t>
        </w:r>
        <w:proofErr w:type="spellStart"/>
        <w:r w:rsidR="00EB71D2">
          <w:rPr>
            <w:rFonts w:ascii="Times New Roman" w:hAnsi="Times New Roman" w:cs="Times New Roman"/>
          </w:rPr>
          <w:t>Carbofuran</w:t>
        </w:r>
        <w:proofErr w:type="spellEnd"/>
        <w:r w:rsidR="00EB71D2">
          <w:rPr>
            <w:rFonts w:ascii="Times New Roman" w:hAnsi="Times New Roman" w:cs="Times New Roman"/>
          </w:rPr>
          <w:t xml:space="preserve"> (FURAD</w:t>
        </w:r>
      </w:ins>
      <w:ins w:id="8" w:author="Abraham Carrizosa Valdez " w:date="2016-04-27T09:53:00Z">
        <w:r w:rsidR="00EB71D2">
          <w:rPr>
            <w:rFonts w:ascii="Times New Roman" w:hAnsi="Times New Roman" w:cs="Times New Roman"/>
          </w:rPr>
          <w:t xml:space="preserve">ÁN 4 F) y </w:t>
        </w:r>
        <w:proofErr w:type="spellStart"/>
        <w:r w:rsidR="00EB71D2">
          <w:rPr>
            <w:rFonts w:ascii="Times New Roman" w:hAnsi="Times New Roman" w:cs="Times New Roman"/>
          </w:rPr>
          <w:t>Metomil</w:t>
        </w:r>
        <w:proofErr w:type="spellEnd"/>
        <w:r w:rsidR="00EB71D2">
          <w:rPr>
            <w:rFonts w:ascii="Times New Roman" w:hAnsi="Times New Roman" w:cs="Times New Roman"/>
          </w:rPr>
          <w:t xml:space="preserve"> (METHOMYL 90)</w:t>
        </w:r>
      </w:ins>
      <w:ins w:id="9" w:author="Abraham Carrizosa Valdez " w:date="2016-04-27T09:39:00Z">
        <w:r w:rsidR="00930D3B">
          <w:rPr>
            <w:rFonts w:ascii="Times New Roman" w:hAnsi="Times New Roman" w:cs="Times New Roman"/>
          </w:rPr>
          <w:t xml:space="preserve"> {sin embargo, el control por medio de </w:t>
        </w:r>
      </w:ins>
      <w:ins w:id="10" w:author="Abraham Carrizosa Valdez " w:date="2016-04-27T09:40:00Z">
        <w:r w:rsidR="00930D3B">
          <w:rPr>
            <w:rFonts w:ascii="Times New Roman" w:hAnsi="Times New Roman" w:cs="Times New Roman"/>
          </w:rPr>
          <w:t>métodos</w:t>
        </w:r>
      </w:ins>
      <w:ins w:id="11" w:author="Abraham Carrizosa Valdez " w:date="2016-04-27T09:39:00Z">
        <w:r w:rsidR="00930D3B">
          <w:rPr>
            <w:rFonts w:ascii="Times New Roman" w:hAnsi="Times New Roman" w:cs="Times New Roman"/>
          </w:rPr>
          <w:t xml:space="preserve"> </w:t>
        </w:r>
      </w:ins>
      <w:ins w:id="12" w:author="Abraham Carrizosa Valdez " w:date="2016-04-27T09:40:00Z">
        <w:r w:rsidR="00930D3B">
          <w:rPr>
            <w:rFonts w:ascii="Times New Roman" w:hAnsi="Times New Roman" w:cs="Times New Roman"/>
          </w:rPr>
          <w:t xml:space="preserve">químicos sólo es efectivo a corto plazo, </w:t>
        </w:r>
      </w:ins>
      <w:ins w:id="13" w:author="Abraham Carrizosa Valdez " w:date="2016-04-27T09:41:00Z">
        <w:r w:rsidR="00930D3B">
          <w:rPr>
            <w:rFonts w:ascii="Times New Roman" w:hAnsi="Times New Roman" w:cs="Times New Roman"/>
          </w:rPr>
          <w:t xml:space="preserve">además de que son costosos </w:t>
        </w:r>
      </w:ins>
      <w:ins w:id="14" w:author="Abraham Carrizosa Valdez " w:date="2016-04-27T09:44:00Z">
        <w:r w:rsidR="00930D3B">
          <w:rPr>
            <w:rFonts w:ascii="Times New Roman" w:hAnsi="Times New Roman" w:cs="Times New Roman"/>
          </w:rPr>
          <w:t>en t</w:t>
        </w:r>
      </w:ins>
      <w:ins w:id="15" w:author="Abraham Carrizosa Valdez " w:date="2016-04-27T09:45:00Z">
        <w:r w:rsidR="00930D3B">
          <w:rPr>
            <w:rFonts w:ascii="Times New Roman" w:hAnsi="Times New Roman" w:cs="Times New Roman"/>
          </w:rPr>
          <w:t>érminos económicos e implican un riesgo tanto para el medio ambiente</w:t>
        </w:r>
      </w:ins>
      <w:ins w:id="16" w:author="Abraham Carrizosa Valdez " w:date="2016-04-27T09:56:00Z">
        <w:r w:rsidR="00EB71D2">
          <w:rPr>
            <w:rFonts w:ascii="Times New Roman" w:hAnsi="Times New Roman" w:cs="Times New Roman"/>
          </w:rPr>
          <w:t xml:space="preserve"> por ser nocivos para algunas especies de aves, mam</w:t>
        </w:r>
      </w:ins>
      <w:ins w:id="17" w:author="Abraham Carrizosa Valdez " w:date="2016-04-27T09:59:00Z">
        <w:r w:rsidR="00EB71D2">
          <w:rPr>
            <w:rFonts w:ascii="Times New Roman" w:hAnsi="Times New Roman" w:cs="Times New Roman"/>
          </w:rPr>
          <w:t>íferos e invertebrados</w:t>
        </w:r>
      </w:ins>
      <w:ins w:id="18" w:author="Abraham Carrizosa Valdez " w:date="2016-04-27T09:45:00Z">
        <w:r w:rsidR="00930D3B">
          <w:rPr>
            <w:rFonts w:ascii="Times New Roman" w:hAnsi="Times New Roman" w:cs="Times New Roman"/>
          </w:rPr>
          <w:t xml:space="preserve"> como para la salud al poseer altos niveles de toxicidad</w:t>
        </w:r>
      </w:ins>
      <w:ins w:id="19" w:author="Abraham Carrizosa Valdez " w:date="2016-04-27T10:00:00Z">
        <w:r w:rsidR="00EB71D2">
          <w:rPr>
            <w:rFonts w:ascii="Times New Roman" w:hAnsi="Times New Roman" w:cs="Times New Roman"/>
          </w:rPr>
          <w:t xml:space="preserve"> pudiendo provocar afecciones al sistema nervioso central y teniendo efectos </w:t>
        </w:r>
        <w:proofErr w:type="spellStart"/>
        <w:r w:rsidR="00EB71D2">
          <w:rPr>
            <w:rFonts w:ascii="Times New Roman" w:hAnsi="Times New Roman" w:cs="Times New Roman"/>
          </w:rPr>
          <w:t>mut</w:t>
        </w:r>
      </w:ins>
      <w:ins w:id="20" w:author="Abraham Carrizosa Valdez " w:date="2016-04-27T10:02:00Z">
        <w:r w:rsidR="00EB71D2">
          <w:rPr>
            <w:rFonts w:ascii="Times New Roman" w:hAnsi="Times New Roman" w:cs="Times New Roman"/>
          </w:rPr>
          <w:t>a</w:t>
        </w:r>
      </w:ins>
      <w:ins w:id="21" w:author="Abraham Carrizosa Valdez " w:date="2016-04-27T10:01:00Z">
        <w:r w:rsidR="00EB71D2">
          <w:rPr>
            <w:rFonts w:ascii="Times New Roman" w:hAnsi="Times New Roman" w:cs="Times New Roman"/>
          </w:rPr>
          <w:t>g</w:t>
        </w:r>
      </w:ins>
      <w:ins w:id="22" w:author="Abraham Carrizosa Valdez " w:date="2016-04-27T10:02:00Z">
        <w:r w:rsidR="00EB71D2">
          <w:rPr>
            <w:rFonts w:ascii="Times New Roman" w:hAnsi="Times New Roman" w:cs="Times New Roman"/>
          </w:rPr>
          <w:t>énic</w:t>
        </w:r>
      </w:ins>
      <w:ins w:id="23" w:author="Abraham Carrizosa Valdez " w:date="2016-04-27T10:01:00Z">
        <w:r w:rsidR="00EB71D2">
          <w:rPr>
            <w:rFonts w:ascii="Times New Roman" w:hAnsi="Times New Roman" w:cs="Times New Roman"/>
          </w:rPr>
          <w:t>os</w:t>
        </w:r>
        <w:proofErr w:type="spellEnd"/>
        <w:r w:rsidR="00EB71D2">
          <w:rPr>
            <w:rFonts w:ascii="Times New Roman" w:hAnsi="Times New Roman" w:cs="Times New Roman"/>
          </w:rPr>
          <w:t xml:space="preserve"> y teratóge</w:t>
        </w:r>
      </w:ins>
      <w:ins w:id="24" w:author="Abraham Carrizosa Valdez " w:date="2016-04-27T10:02:00Z">
        <w:r w:rsidR="00EB71D2">
          <w:rPr>
            <w:rFonts w:ascii="Times New Roman" w:hAnsi="Times New Roman" w:cs="Times New Roman"/>
          </w:rPr>
          <w:t>n</w:t>
        </w:r>
      </w:ins>
      <w:ins w:id="25" w:author="Abraham Carrizosa Valdez " w:date="2016-04-27T10:01:00Z">
        <w:r w:rsidR="00EB71D2">
          <w:rPr>
            <w:rFonts w:ascii="Times New Roman" w:hAnsi="Times New Roman" w:cs="Times New Roman"/>
          </w:rPr>
          <w:t xml:space="preserve">os. </w:t>
        </w:r>
      </w:ins>
      <w:ins w:id="26" w:author="Abraham Carrizosa Valdez " w:date="2016-04-27T09:46:00Z">
        <w:r w:rsidR="00930D3B">
          <w:rPr>
            <w:rFonts w:ascii="Times New Roman" w:hAnsi="Times New Roman" w:cs="Times New Roman"/>
          </w:rPr>
          <w:t>}</w:t>
        </w:r>
      </w:ins>
      <w:ins w:id="27" w:author="Abraham Carrizosa Valdez " w:date="2016-04-27T09:45:00Z">
        <w:r w:rsidR="00930D3B">
          <w:rPr>
            <w:rFonts w:ascii="Times New Roman" w:hAnsi="Times New Roman" w:cs="Times New Roman"/>
          </w:rPr>
          <w:t>.</w:t>
        </w:r>
      </w:ins>
      <w:r w:rsidRPr="005A15C7">
        <w:rPr>
          <w:rFonts w:ascii="Times New Roman" w:hAnsi="Times New Roman" w:cs="Times New Roman"/>
        </w:rPr>
        <w:t xml:space="preserve"> </w:t>
      </w:r>
      <w:del w:id="28" w:author="Abraham Carrizosa Valdez " w:date="2016-04-27T09:56:00Z">
        <w:r w:rsidRPr="005A15C7" w:rsidDel="00EB71D2">
          <w:rPr>
            <w:rFonts w:ascii="Times New Roman" w:hAnsi="Times New Roman" w:cs="Times New Roman"/>
          </w:rPr>
          <w:delText>principalmente</w:delText>
        </w:r>
        <w:r w:rsidR="00F950F3" w:rsidRPr="005A15C7" w:rsidDel="00EB71D2">
          <w:rPr>
            <w:rFonts w:ascii="Times New Roman" w:hAnsi="Times New Roman" w:cs="Times New Roman"/>
          </w:rPr>
          <w:delText xml:space="preserve"> químicos cuyos nombres son</w:delText>
        </w:r>
        <w:r w:rsidRPr="005A15C7" w:rsidDel="00EB71D2">
          <w:rPr>
            <w:rFonts w:ascii="Times New Roman" w:hAnsi="Times New Roman" w:cs="Times New Roman"/>
          </w:rPr>
          <w:delText xml:space="preserve"> </w:delText>
        </w:r>
        <w:commentRangeStart w:id="29"/>
        <w:r w:rsidRPr="005A15C7" w:rsidDel="00EB71D2">
          <w:rPr>
            <w:rFonts w:ascii="Times New Roman" w:hAnsi="Times New Roman" w:cs="Times New Roman"/>
          </w:rPr>
          <w:delText xml:space="preserve">carbofuran y methomyl </w:delText>
        </w:r>
        <w:commentRangeEnd w:id="29"/>
        <w:r w:rsidR="005A15C7" w:rsidDel="00EB71D2">
          <w:rPr>
            <w:rStyle w:val="Refdecomentario"/>
            <w:rFonts w:eastAsiaTheme="minorHAnsi"/>
            <w:lang w:val="es-MX" w:eastAsia="en-US"/>
          </w:rPr>
          <w:commentReference w:id="29"/>
        </w:r>
        <w:r w:rsidR="00F950F3" w:rsidRPr="005A15C7" w:rsidDel="00EB71D2">
          <w:rPr>
            <w:rFonts w:ascii="Times New Roman" w:hAnsi="Times New Roman" w:cs="Times New Roman"/>
          </w:rPr>
          <w:delText xml:space="preserve">que pueden dar una protección superior a los 23 días </w:delText>
        </w:r>
      </w:del>
      <w:r w:rsidR="00F950F3" w:rsidRPr="005A15C7">
        <w:rPr>
          <w:rFonts w:ascii="Times New Roman" w:hAnsi="Times New Roman" w:cs="Times New Roman"/>
        </w:rPr>
        <w:t>(</w:t>
      </w:r>
      <w:ins w:id="30" w:author="Abraham Carrizosa Valdez " w:date="2016-04-27T10:05:00Z">
        <w:r w:rsidR="00AC3851">
          <w:rPr>
            <w:rFonts w:ascii="Times New Roman" w:hAnsi="Times New Roman" w:cs="Times New Roman"/>
          </w:rPr>
          <w:t xml:space="preserve">RAP-AL, 2008; </w:t>
        </w:r>
      </w:ins>
      <w:r w:rsidR="00F950F3" w:rsidRPr="005A15C7">
        <w:rPr>
          <w:rFonts w:ascii="Times New Roman" w:hAnsi="Times New Roman" w:cs="Times New Roman"/>
        </w:rPr>
        <w:t xml:space="preserve">Allan, G. G. et al. 1970). En el manejo </w:t>
      </w:r>
      <w:proofErr w:type="spellStart"/>
      <w:r w:rsidR="00F950F3" w:rsidRPr="005A15C7">
        <w:rPr>
          <w:rFonts w:ascii="Times New Roman" w:hAnsi="Times New Roman" w:cs="Times New Roman"/>
        </w:rPr>
        <w:t>silvicultural</w:t>
      </w:r>
      <w:proofErr w:type="spellEnd"/>
      <w:r w:rsidR="00F950F3" w:rsidRPr="005A15C7">
        <w:rPr>
          <w:rFonts w:ascii="Times New Roman" w:hAnsi="Times New Roman" w:cs="Times New Roman"/>
        </w:rPr>
        <w:t xml:space="preserve"> </w:t>
      </w:r>
      <w:r w:rsidR="00F950F3" w:rsidRPr="005A15C7">
        <w:rPr>
          <w:rFonts w:ascii="Times New Roman" w:hAnsi="Times New Roman" w:cs="Times New Roman"/>
        </w:rPr>
        <w:lastRenderedPageBreak/>
        <w:t>se aplica desde la selección de las semillas más resistentes hasta el manejo en el vivero y en plantaciones -selección del sitio, cultivos mixtos- (Briceño Vergara, A.J., 1997). El control mecánico no es muy común, una técnica utilizada es la de reconocer muy bien los instares larvales y el cambio físico que se produce en el árbol hospedero. Una vez reconocido esto, las personas ya adiestradas pueden atacar directamente mediante el uso de un instrumento punzo-penetrante; sin embargo, esto es demasiado tedioso y  poco eficaz en áreas de gran extensión (Briceño Vergara, A.J., 1997).</w:t>
      </w:r>
    </w:p>
    <w:p w14:paraId="3321784F" w14:textId="77777777" w:rsidR="00F950F3" w:rsidRPr="005A15C7" w:rsidRDefault="00942E92" w:rsidP="00E438B0">
      <w:pPr>
        <w:spacing w:line="360" w:lineRule="auto"/>
        <w:jc w:val="both"/>
        <w:rPr>
          <w:rFonts w:ascii="Times New Roman" w:hAnsi="Times New Roman" w:cs="Times New Roman"/>
        </w:rPr>
      </w:pPr>
      <w:r w:rsidRPr="005A15C7">
        <w:rPr>
          <w:rFonts w:ascii="Times New Roman" w:hAnsi="Times New Roman" w:cs="Times New Roman"/>
        </w:rPr>
        <w:t xml:space="preserve">Para el control biológico se han utilizado los enemigos naturales del barrenador como son </w:t>
      </w:r>
      <w:commentRangeStart w:id="31"/>
      <w:proofErr w:type="spellStart"/>
      <w:r w:rsidRPr="005A15C7">
        <w:rPr>
          <w:rFonts w:ascii="Times New Roman" w:hAnsi="Times New Roman" w:cs="Times New Roman"/>
          <w:i/>
        </w:rPr>
        <w:t>Bracon</w:t>
      </w:r>
      <w:proofErr w:type="spellEnd"/>
      <w:r w:rsidRPr="005A15C7">
        <w:rPr>
          <w:rFonts w:ascii="Times New Roman" w:hAnsi="Times New Roman" w:cs="Times New Roman"/>
          <w:i/>
        </w:rPr>
        <w:t xml:space="preserve"> c. </w:t>
      </w:r>
      <w:proofErr w:type="spellStart"/>
      <w:r w:rsidRPr="005A15C7">
        <w:rPr>
          <w:rFonts w:ascii="Times New Roman" w:hAnsi="Times New Roman" w:cs="Times New Roman"/>
          <w:i/>
        </w:rPr>
        <w:t>chontalensis</w:t>
      </w:r>
      <w:proofErr w:type="spellEnd"/>
      <w:r w:rsidR="00246D1C" w:rsidRPr="005A15C7">
        <w:rPr>
          <w:rFonts w:ascii="Times New Roman" w:hAnsi="Times New Roman" w:cs="Times New Roman"/>
        </w:rPr>
        <w:t xml:space="preserve"> (</w:t>
      </w:r>
      <w:proofErr w:type="spellStart"/>
      <w:r w:rsidR="00246D1C" w:rsidRPr="005A15C7">
        <w:rPr>
          <w:rFonts w:ascii="Times New Roman" w:hAnsi="Times New Roman" w:cs="Times New Roman"/>
        </w:rPr>
        <w:t>Braconidae</w:t>
      </w:r>
      <w:proofErr w:type="spellEnd"/>
      <w:r w:rsidR="00246D1C" w:rsidRPr="005A15C7">
        <w:rPr>
          <w:rFonts w:ascii="Times New Roman" w:hAnsi="Times New Roman" w:cs="Times New Roman"/>
        </w:rPr>
        <w:t xml:space="preserve">) y algunos otros parásitos como </w:t>
      </w:r>
      <w:proofErr w:type="spellStart"/>
      <w:r w:rsidR="00246D1C" w:rsidRPr="005A15C7">
        <w:rPr>
          <w:rFonts w:ascii="Times New Roman" w:hAnsi="Times New Roman" w:cs="Times New Roman"/>
          <w:i/>
        </w:rPr>
        <w:t>Apanteles</w:t>
      </w:r>
      <w:proofErr w:type="spellEnd"/>
      <w:r w:rsidR="00246D1C" w:rsidRPr="005A15C7">
        <w:rPr>
          <w:rFonts w:ascii="Times New Roman" w:hAnsi="Times New Roman" w:cs="Times New Roman"/>
        </w:rPr>
        <w:t xml:space="preserve"> </w:t>
      </w:r>
      <w:proofErr w:type="spellStart"/>
      <w:r w:rsidR="00246D1C" w:rsidRPr="005A15C7">
        <w:rPr>
          <w:rFonts w:ascii="Times New Roman" w:hAnsi="Times New Roman" w:cs="Times New Roman"/>
        </w:rPr>
        <w:t>sp</w:t>
      </w:r>
      <w:proofErr w:type="spellEnd"/>
      <w:r w:rsidR="00246D1C" w:rsidRPr="005A15C7">
        <w:rPr>
          <w:rFonts w:ascii="Times New Roman" w:hAnsi="Times New Roman" w:cs="Times New Roman"/>
        </w:rPr>
        <w:t xml:space="preserve">. y </w:t>
      </w:r>
      <w:proofErr w:type="spellStart"/>
      <w:r w:rsidR="00246D1C" w:rsidRPr="005A15C7">
        <w:rPr>
          <w:rFonts w:ascii="Times New Roman" w:hAnsi="Times New Roman" w:cs="Times New Roman"/>
          <w:i/>
        </w:rPr>
        <w:t>Dolichogenidea</w:t>
      </w:r>
      <w:proofErr w:type="spellEnd"/>
      <w:r w:rsidR="00246D1C" w:rsidRPr="005A15C7">
        <w:rPr>
          <w:rFonts w:ascii="Times New Roman" w:hAnsi="Times New Roman" w:cs="Times New Roman"/>
        </w:rPr>
        <w:t xml:space="preserve"> </w:t>
      </w:r>
      <w:proofErr w:type="spellStart"/>
      <w:r w:rsidR="00246D1C" w:rsidRPr="005A15C7">
        <w:rPr>
          <w:rFonts w:ascii="Times New Roman" w:hAnsi="Times New Roman" w:cs="Times New Roman"/>
        </w:rPr>
        <w:t>sp</w:t>
      </w:r>
      <w:proofErr w:type="spellEnd"/>
      <w:r w:rsidR="00246D1C" w:rsidRPr="005A15C7">
        <w:rPr>
          <w:rFonts w:ascii="Times New Roman" w:hAnsi="Times New Roman" w:cs="Times New Roman"/>
        </w:rPr>
        <w:t xml:space="preserve">. además de hongos </w:t>
      </w:r>
      <w:proofErr w:type="spellStart"/>
      <w:r w:rsidR="00246D1C" w:rsidRPr="005A15C7">
        <w:rPr>
          <w:rFonts w:ascii="Times New Roman" w:hAnsi="Times New Roman" w:cs="Times New Roman"/>
        </w:rPr>
        <w:t>entomopatógenos</w:t>
      </w:r>
      <w:proofErr w:type="spellEnd"/>
      <w:r w:rsidR="00246D1C" w:rsidRPr="005A15C7">
        <w:rPr>
          <w:rFonts w:ascii="Times New Roman" w:hAnsi="Times New Roman" w:cs="Times New Roman"/>
        </w:rPr>
        <w:t xml:space="preserve"> como </w:t>
      </w:r>
      <w:proofErr w:type="spellStart"/>
      <w:r w:rsidR="00246D1C" w:rsidRPr="005A15C7">
        <w:rPr>
          <w:rFonts w:ascii="Times New Roman" w:hAnsi="Times New Roman" w:cs="Times New Roman"/>
          <w:i/>
        </w:rPr>
        <w:t>Cordyceps</w:t>
      </w:r>
      <w:proofErr w:type="spellEnd"/>
      <w:r w:rsidR="00246D1C" w:rsidRPr="005A15C7">
        <w:rPr>
          <w:rFonts w:ascii="Times New Roman" w:hAnsi="Times New Roman" w:cs="Times New Roman"/>
        </w:rPr>
        <w:t xml:space="preserve"> </w:t>
      </w:r>
      <w:proofErr w:type="spellStart"/>
      <w:r w:rsidR="00246D1C" w:rsidRPr="005A15C7">
        <w:rPr>
          <w:rFonts w:ascii="Times New Roman" w:hAnsi="Times New Roman" w:cs="Times New Roman"/>
        </w:rPr>
        <w:t>sp</w:t>
      </w:r>
      <w:proofErr w:type="spellEnd"/>
      <w:r w:rsidR="00246D1C" w:rsidRPr="005A15C7">
        <w:rPr>
          <w:rFonts w:ascii="Times New Roman" w:hAnsi="Times New Roman" w:cs="Times New Roman"/>
        </w:rPr>
        <w:t xml:space="preserve">. y </w:t>
      </w:r>
      <w:proofErr w:type="spellStart"/>
      <w:r w:rsidR="00246D1C" w:rsidRPr="005A15C7">
        <w:rPr>
          <w:rFonts w:ascii="Times New Roman" w:hAnsi="Times New Roman" w:cs="Times New Roman"/>
          <w:i/>
        </w:rPr>
        <w:t>Beauveria</w:t>
      </w:r>
      <w:proofErr w:type="spellEnd"/>
      <w:r w:rsidR="00246D1C" w:rsidRPr="005A15C7">
        <w:rPr>
          <w:rFonts w:ascii="Times New Roman" w:hAnsi="Times New Roman" w:cs="Times New Roman"/>
          <w:i/>
        </w:rPr>
        <w:t xml:space="preserve"> </w:t>
      </w:r>
      <w:proofErr w:type="spellStart"/>
      <w:r w:rsidR="00246D1C" w:rsidRPr="005A15C7">
        <w:rPr>
          <w:rFonts w:ascii="Times New Roman" w:hAnsi="Times New Roman" w:cs="Times New Roman"/>
          <w:i/>
        </w:rPr>
        <w:t>bassiana</w:t>
      </w:r>
      <w:proofErr w:type="spellEnd"/>
      <w:r w:rsidR="00246D1C" w:rsidRPr="005A15C7">
        <w:rPr>
          <w:rFonts w:ascii="Times New Roman" w:hAnsi="Times New Roman" w:cs="Times New Roman"/>
        </w:rPr>
        <w:t xml:space="preserve"> (Briceño Vergara, A.J., 1997; </w:t>
      </w:r>
      <w:proofErr w:type="spellStart"/>
      <w:r w:rsidR="00246D1C" w:rsidRPr="005A15C7">
        <w:rPr>
          <w:rFonts w:ascii="Times New Roman" w:hAnsi="Times New Roman" w:cs="Times New Roman"/>
        </w:rPr>
        <w:t>Taveras</w:t>
      </w:r>
      <w:proofErr w:type="spellEnd"/>
      <w:r w:rsidR="00246D1C" w:rsidRPr="005A15C7">
        <w:rPr>
          <w:rFonts w:ascii="Times New Roman" w:hAnsi="Times New Roman" w:cs="Times New Roman"/>
        </w:rPr>
        <w:t xml:space="preserve">, R. et al. 2004). </w:t>
      </w:r>
      <w:commentRangeEnd w:id="31"/>
      <w:r w:rsidR="005A15C7">
        <w:rPr>
          <w:rStyle w:val="Refdecomentario"/>
          <w:rFonts w:eastAsiaTheme="minorHAnsi"/>
          <w:lang w:val="es-MX" w:eastAsia="en-US"/>
        </w:rPr>
        <w:commentReference w:id="31"/>
      </w:r>
    </w:p>
    <w:p w14:paraId="2611411F" w14:textId="41E9EBA4" w:rsidR="006238FA" w:rsidRPr="005A15C7" w:rsidRDefault="002D365A" w:rsidP="00E438B0">
      <w:pPr>
        <w:spacing w:line="360" w:lineRule="auto"/>
        <w:jc w:val="both"/>
        <w:rPr>
          <w:rFonts w:ascii="Times New Roman" w:hAnsi="Times New Roman" w:cs="Times New Roman"/>
        </w:rPr>
      </w:pPr>
      <w:r w:rsidRPr="005A15C7">
        <w:rPr>
          <w:rFonts w:ascii="Times New Roman" w:hAnsi="Times New Roman" w:cs="Times New Roman"/>
        </w:rPr>
        <w:t xml:space="preserve">El principal objetivo de este trabajo es proponer un modelo </w:t>
      </w:r>
      <w:commentRangeStart w:id="32"/>
      <w:r w:rsidRPr="005A15C7">
        <w:rPr>
          <w:rFonts w:ascii="Times New Roman" w:hAnsi="Times New Roman" w:cs="Times New Roman"/>
        </w:rPr>
        <w:t xml:space="preserve">ecológico-evolutivo </w:t>
      </w:r>
      <w:commentRangeEnd w:id="32"/>
      <w:r w:rsidR="00872B96">
        <w:rPr>
          <w:rStyle w:val="Refdecomentario"/>
          <w:rFonts w:eastAsiaTheme="minorHAnsi"/>
          <w:lang w:val="es-MX" w:eastAsia="en-US"/>
        </w:rPr>
        <w:commentReference w:id="32"/>
      </w:r>
      <w:r w:rsidRPr="005A15C7">
        <w:rPr>
          <w:rFonts w:ascii="Times New Roman" w:hAnsi="Times New Roman" w:cs="Times New Roman"/>
        </w:rPr>
        <w:t xml:space="preserve">para el manejo integral del barrenador de las meliáceas </w:t>
      </w:r>
      <w:r w:rsidRPr="005A15C7">
        <w:rPr>
          <w:rFonts w:ascii="Times New Roman" w:hAnsi="Times New Roman" w:cs="Times New Roman"/>
          <w:i/>
        </w:rPr>
        <w:t>H. grandella</w:t>
      </w:r>
      <w:r w:rsidR="006F6F8E" w:rsidRPr="005A15C7">
        <w:rPr>
          <w:rFonts w:ascii="Times New Roman" w:hAnsi="Times New Roman" w:cs="Times New Roman"/>
        </w:rPr>
        <w:t xml:space="preserve"> para lo cual es necesario conocer su distribución, la estructura y diversidad genética y algunos patrones en ecología como las tasas de mortalidad y reproducción, la dieta, los enemigos naturales y la dispersión. Una vez adquiridos estos conocimientos, se podrán formular mejores estrategias </w:t>
      </w:r>
      <w:commentRangeStart w:id="33"/>
      <w:r w:rsidR="006F6F8E" w:rsidRPr="005A15C7">
        <w:rPr>
          <w:rFonts w:ascii="Times New Roman" w:hAnsi="Times New Roman" w:cs="Times New Roman"/>
        </w:rPr>
        <w:t>para reducir</w:t>
      </w:r>
      <w:del w:id="34" w:author="VV" w:date="2016-04-07T23:07:00Z">
        <w:r w:rsidR="006F6F8E" w:rsidRPr="005A15C7" w:rsidDel="00872B96">
          <w:rPr>
            <w:rFonts w:ascii="Times New Roman" w:hAnsi="Times New Roman" w:cs="Times New Roman"/>
          </w:rPr>
          <w:delText xml:space="preserve">, </w:delText>
        </w:r>
      </w:del>
      <w:ins w:id="35" w:author="VV" w:date="2016-04-07T23:07:00Z">
        <w:r w:rsidR="00872B96">
          <w:rPr>
            <w:rFonts w:ascii="Times New Roman" w:hAnsi="Times New Roman" w:cs="Times New Roman"/>
          </w:rPr>
          <w:t xml:space="preserve"> y </w:t>
        </w:r>
      </w:ins>
      <w:r w:rsidR="006F6F8E" w:rsidRPr="005A15C7">
        <w:rPr>
          <w:rFonts w:ascii="Times New Roman" w:hAnsi="Times New Roman" w:cs="Times New Roman"/>
        </w:rPr>
        <w:t>controlar</w:t>
      </w:r>
      <w:del w:id="36" w:author="VV" w:date="2016-04-07T23:07:00Z">
        <w:r w:rsidR="006F6F8E" w:rsidRPr="005A15C7" w:rsidDel="00872B96">
          <w:rPr>
            <w:rFonts w:ascii="Times New Roman" w:hAnsi="Times New Roman" w:cs="Times New Roman"/>
          </w:rPr>
          <w:delText xml:space="preserve"> </w:delText>
        </w:r>
      </w:del>
      <w:ins w:id="37" w:author="VV" w:date="2016-04-07T23:07:00Z">
        <w:r w:rsidR="00872B96">
          <w:rPr>
            <w:rFonts w:ascii="Times New Roman" w:hAnsi="Times New Roman" w:cs="Times New Roman"/>
          </w:rPr>
          <w:t xml:space="preserve"> la interacciones entre </w:t>
        </w:r>
      </w:ins>
      <w:del w:id="38" w:author="VV" w:date="2016-04-07T23:07:00Z">
        <w:r w:rsidR="006F6F8E" w:rsidRPr="005A15C7" w:rsidDel="00872B96">
          <w:rPr>
            <w:rFonts w:ascii="Times New Roman" w:hAnsi="Times New Roman" w:cs="Times New Roman"/>
          </w:rPr>
          <w:delText>o eliminar la plaga</w:delText>
        </w:r>
      </w:del>
      <w:r w:rsidR="006F6F8E" w:rsidRPr="005A15C7">
        <w:rPr>
          <w:rFonts w:ascii="Times New Roman" w:hAnsi="Times New Roman" w:cs="Times New Roman"/>
        </w:rPr>
        <w:t>.</w:t>
      </w:r>
      <w:ins w:id="39" w:author="VV" w:date="2016-04-07T23:07:00Z">
        <w:r w:rsidR="00872B96" w:rsidRPr="00872B96">
          <w:rPr>
            <w:rFonts w:ascii="Times New Roman" w:hAnsi="Times New Roman" w:cs="Times New Roman"/>
            <w:i/>
          </w:rPr>
          <w:t xml:space="preserve"> </w:t>
        </w:r>
        <w:r w:rsidR="00872B96" w:rsidRPr="005A15C7">
          <w:rPr>
            <w:rFonts w:ascii="Times New Roman" w:hAnsi="Times New Roman" w:cs="Times New Roman"/>
            <w:i/>
          </w:rPr>
          <w:t>H. Grandella</w:t>
        </w:r>
        <w:r w:rsidR="00872B96">
          <w:rPr>
            <w:rFonts w:ascii="Times New Roman" w:hAnsi="Times New Roman" w:cs="Times New Roman"/>
            <w:i/>
          </w:rPr>
          <w:t xml:space="preserve"> </w:t>
        </w:r>
        <w:r w:rsidR="00872B96" w:rsidRPr="00872B96">
          <w:rPr>
            <w:rFonts w:ascii="Times New Roman" w:hAnsi="Times New Roman" w:cs="Times New Roman"/>
            <w:rPrChange w:id="40" w:author="VV" w:date="2016-04-07T23:07:00Z">
              <w:rPr>
                <w:rFonts w:ascii="Times New Roman" w:hAnsi="Times New Roman" w:cs="Times New Roman"/>
                <w:i/>
              </w:rPr>
            </w:rPrChange>
          </w:rPr>
          <w:t>y las meliáceas</w:t>
        </w:r>
        <w:r w:rsidR="00872B96">
          <w:rPr>
            <w:rFonts w:ascii="Times New Roman" w:hAnsi="Times New Roman" w:cs="Times New Roman"/>
          </w:rPr>
          <w:t>.</w:t>
        </w:r>
        <w:r w:rsidR="00872B96" w:rsidRPr="00872B96">
          <w:rPr>
            <w:rFonts w:ascii="Times New Roman" w:hAnsi="Times New Roman" w:cs="Times New Roman"/>
            <w:rPrChange w:id="41" w:author="VV" w:date="2016-04-07T23:07:00Z">
              <w:rPr>
                <w:rFonts w:ascii="Times New Roman" w:hAnsi="Times New Roman" w:cs="Times New Roman"/>
                <w:i/>
              </w:rPr>
            </w:rPrChange>
          </w:rPr>
          <w:t xml:space="preserve"> </w:t>
        </w:r>
      </w:ins>
    </w:p>
    <w:p w14:paraId="7EFC149B" w14:textId="4B25B042" w:rsidR="00D30EF8" w:rsidRPr="005A15C7" w:rsidRDefault="006238FA" w:rsidP="00E438B0">
      <w:pPr>
        <w:spacing w:line="360" w:lineRule="auto"/>
        <w:jc w:val="both"/>
        <w:rPr>
          <w:rFonts w:ascii="Times New Roman" w:hAnsi="Times New Roman" w:cs="Times New Roman"/>
        </w:rPr>
      </w:pPr>
      <w:r w:rsidRPr="005A15C7">
        <w:rPr>
          <w:rFonts w:ascii="Times New Roman" w:hAnsi="Times New Roman" w:cs="Times New Roman"/>
        </w:rPr>
        <w:t xml:space="preserve">Para esta investigación, se realizarán </w:t>
      </w:r>
      <w:del w:id="42" w:author="VV" w:date="2016-04-07T23:08:00Z">
        <w:r w:rsidRPr="005A15C7" w:rsidDel="00872B96">
          <w:rPr>
            <w:rFonts w:ascii="Times New Roman" w:hAnsi="Times New Roman" w:cs="Times New Roman"/>
          </w:rPr>
          <w:delText xml:space="preserve">varias </w:delText>
        </w:r>
      </w:del>
      <w:r w:rsidRPr="005A15C7">
        <w:rPr>
          <w:rFonts w:ascii="Times New Roman" w:hAnsi="Times New Roman" w:cs="Times New Roman"/>
        </w:rPr>
        <w:t xml:space="preserve">colectas en </w:t>
      </w:r>
      <w:del w:id="43" w:author="VV" w:date="2016-04-07T23:08:00Z">
        <w:r w:rsidRPr="005A15C7" w:rsidDel="00872B96">
          <w:rPr>
            <w:rFonts w:ascii="Times New Roman" w:hAnsi="Times New Roman" w:cs="Times New Roman"/>
          </w:rPr>
          <w:delText>diferentes estados del</w:delText>
        </w:r>
      </w:del>
      <w:ins w:id="44" w:author="VV" w:date="2016-04-07T23:08:00Z">
        <w:r w:rsidR="00872B96">
          <w:rPr>
            <w:rFonts w:ascii="Times New Roman" w:hAnsi="Times New Roman" w:cs="Times New Roman"/>
          </w:rPr>
          <w:t>el</w:t>
        </w:r>
      </w:ins>
      <w:r w:rsidRPr="005A15C7">
        <w:rPr>
          <w:rFonts w:ascii="Times New Roman" w:hAnsi="Times New Roman" w:cs="Times New Roman"/>
        </w:rPr>
        <w:t xml:space="preserve"> sur-sureste de la República Mexicana: Veracruz, Oaxaca, Tabasco y Quintana Roo</w:t>
      </w:r>
      <w:ins w:id="45" w:author="VV" w:date="2016-04-07T23:08:00Z">
        <w:r w:rsidR="00872B96">
          <w:rPr>
            <w:rFonts w:ascii="Times New Roman" w:hAnsi="Times New Roman" w:cs="Times New Roman"/>
          </w:rPr>
          <w:t>,</w:t>
        </w:r>
      </w:ins>
      <w:r w:rsidRPr="005A15C7">
        <w:rPr>
          <w:rFonts w:ascii="Times New Roman" w:hAnsi="Times New Roman" w:cs="Times New Roman"/>
        </w:rPr>
        <w:t xml:space="preserve"> habiendo previamente localizado las plantaciones forestales comerciales de cedro y caoba</w:t>
      </w:r>
      <w:commentRangeEnd w:id="33"/>
      <w:r w:rsidR="00872B96">
        <w:rPr>
          <w:rStyle w:val="Refdecomentario"/>
          <w:rFonts w:eastAsiaTheme="minorHAnsi"/>
          <w:lang w:val="es-MX" w:eastAsia="en-US"/>
        </w:rPr>
        <w:commentReference w:id="33"/>
      </w:r>
      <w:r w:rsidRPr="005A15C7">
        <w:rPr>
          <w:rFonts w:ascii="Times New Roman" w:hAnsi="Times New Roman" w:cs="Times New Roman"/>
        </w:rPr>
        <w:t xml:space="preserve">. </w:t>
      </w:r>
      <w:r w:rsidR="000B2F9C" w:rsidRPr="005A15C7">
        <w:rPr>
          <w:rFonts w:ascii="Times New Roman" w:hAnsi="Times New Roman" w:cs="Times New Roman"/>
        </w:rPr>
        <w:t xml:space="preserve">La colecta de ejemplares larvarios se realizará de forma manual en los árboles infectados durante los meses de mayor actividad del barrenador. Una vez colectadas las larvas, se preservarán en etanol al 70% y </w:t>
      </w:r>
      <w:del w:id="46" w:author="VV" w:date="2016-04-07T23:09:00Z">
        <w:r w:rsidR="000B2F9C" w:rsidRPr="005A15C7" w:rsidDel="00872B96">
          <w:rPr>
            <w:rFonts w:ascii="Times New Roman" w:hAnsi="Times New Roman" w:cs="Times New Roman"/>
          </w:rPr>
          <w:delText xml:space="preserve">algunos ejemplares serán conservados en </w:delText>
        </w:r>
      </w:del>
      <w:proofErr w:type="spellStart"/>
      <w:r w:rsidR="000B2F9C" w:rsidRPr="005A15C7">
        <w:rPr>
          <w:rFonts w:ascii="Times New Roman" w:hAnsi="Times New Roman" w:cs="Times New Roman"/>
        </w:rPr>
        <w:t>sílica</w:t>
      </w:r>
      <w:proofErr w:type="spellEnd"/>
      <w:r w:rsidR="000B2F9C" w:rsidRPr="005A15C7">
        <w:rPr>
          <w:rFonts w:ascii="Times New Roman" w:hAnsi="Times New Roman" w:cs="Times New Roman"/>
        </w:rPr>
        <w:t xml:space="preserve"> gel, </w:t>
      </w:r>
      <w:del w:id="47" w:author="VV" w:date="2016-04-07T23:10:00Z">
        <w:r w:rsidR="000B2F9C" w:rsidRPr="005A15C7" w:rsidDel="00872B96">
          <w:rPr>
            <w:rFonts w:ascii="Times New Roman" w:hAnsi="Times New Roman" w:cs="Times New Roman"/>
          </w:rPr>
          <w:delText xml:space="preserve">todos </w:delText>
        </w:r>
        <w:r w:rsidR="004F6ABD" w:rsidRPr="005A15C7" w:rsidDel="00872B96">
          <w:rPr>
            <w:rFonts w:ascii="Times New Roman" w:hAnsi="Times New Roman" w:cs="Times New Roman"/>
          </w:rPr>
          <w:delText>almacenados</w:delText>
        </w:r>
      </w:del>
      <w:ins w:id="48" w:author="VV" w:date="2016-04-07T23:10:00Z">
        <w:r w:rsidR="00872B96">
          <w:rPr>
            <w:rFonts w:ascii="Times New Roman" w:hAnsi="Times New Roman" w:cs="Times New Roman"/>
          </w:rPr>
          <w:t>se almacenarán</w:t>
        </w:r>
      </w:ins>
      <w:r w:rsidR="004F6ABD" w:rsidRPr="005A15C7">
        <w:rPr>
          <w:rFonts w:ascii="Times New Roman" w:hAnsi="Times New Roman" w:cs="Times New Roman"/>
        </w:rPr>
        <w:t xml:space="preserve"> a -8</w:t>
      </w:r>
      <w:r w:rsidR="000B2F9C" w:rsidRPr="005A15C7">
        <w:rPr>
          <w:rFonts w:ascii="Times New Roman" w:hAnsi="Times New Roman" w:cs="Times New Roman"/>
        </w:rPr>
        <w:t xml:space="preserve">0° C. </w:t>
      </w:r>
      <w:ins w:id="49" w:author="VV" w:date="2016-04-07T23:10:00Z">
        <w:r w:rsidR="00872B96">
          <w:rPr>
            <w:rFonts w:ascii="Times New Roman" w:hAnsi="Times New Roman" w:cs="Times New Roman"/>
          </w:rPr>
          <w:t xml:space="preserve"> </w:t>
        </w:r>
      </w:ins>
    </w:p>
    <w:p w14:paraId="6C37A176" w14:textId="06BA1C64" w:rsidR="006D0AEE" w:rsidRPr="005A15C7" w:rsidRDefault="00435947" w:rsidP="00E438B0">
      <w:pPr>
        <w:spacing w:line="360" w:lineRule="auto"/>
        <w:jc w:val="both"/>
        <w:rPr>
          <w:rFonts w:ascii="Times New Roman" w:hAnsi="Times New Roman" w:cs="Times New Roman"/>
        </w:rPr>
      </w:pPr>
      <w:r w:rsidRPr="005A15C7">
        <w:rPr>
          <w:rFonts w:ascii="Times New Roman" w:hAnsi="Times New Roman" w:cs="Times New Roman"/>
        </w:rPr>
        <w:t xml:space="preserve">Para el trabajo de laboratorio, se realizará la extracción de DNA </w:t>
      </w:r>
      <w:r w:rsidR="00410A52" w:rsidRPr="005A15C7">
        <w:rPr>
          <w:rFonts w:ascii="Times New Roman" w:hAnsi="Times New Roman" w:cs="Times New Roman"/>
        </w:rPr>
        <w:t xml:space="preserve">tomando las cabezas de las larvas bajo el protocolo de </w:t>
      </w:r>
      <w:proofErr w:type="spellStart"/>
      <w:r w:rsidR="009A48BF" w:rsidRPr="005A15C7">
        <w:rPr>
          <w:rFonts w:ascii="Times New Roman" w:hAnsi="Times New Roman" w:cs="Times New Roman"/>
        </w:rPr>
        <w:t>Sambrook</w:t>
      </w:r>
      <w:proofErr w:type="spellEnd"/>
      <w:r w:rsidR="009A48BF" w:rsidRPr="005A15C7">
        <w:rPr>
          <w:rFonts w:ascii="Times New Roman" w:hAnsi="Times New Roman" w:cs="Times New Roman"/>
        </w:rPr>
        <w:t xml:space="preserve"> y Rus</w:t>
      </w:r>
      <w:r w:rsidR="00410A52" w:rsidRPr="005A15C7">
        <w:rPr>
          <w:rFonts w:ascii="Times New Roman" w:hAnsi="Times New Roman" w:cs="Times New Roman"/>
        </w:rPr>
        <w:t xml:space="preserve">sell (2001) con algunas modificaciones. Se cuantificará la cantidad y calidad del material genético obtenido con ayuda de </w:t>
      </w:r>
      <w:proofErr w:type="spellStart"/>
      <w:r w:rsidR="00410A52" w:rsidRPr="005A15C7">
        <w:rPr>
          <w:rFonts w:ascii="Times New Roman" w:hAnsi="Times New Roman" w:cs="Times New Roman"/>
        </w:rPr>
        <w:t>NanoDrop</w:t>
      </w:r>
      <w:proofErr w:type="spellEnd"/>
      <w:r w:rsidR="00410A52" w:rsidRPr="005A15C7">
        <w:rPr>
          <w:rFonts w:ascii="Times New Roman" w:hAnsi="Times New Roman" w:cs="Times New Roman"/>
        </w:rPr>
        <w:t xml:space="preserve"> 2000/2000c y se realizarán los geles de electroforesis en agarosa al 1%. Se realizará la Reacción en Cadena de la Polimerasa (PCR) bajo las condiciones de </w:t>
      </w:r>
      <w:commentRangeStart w:id="50"/>
      <w:proofErr w:type="spellStart"/>
      <w:r w:rsidR="00410A52" w:rsidRPr="005A15C7">
        <w:rPr>
          <w:rFonts w:ascii="Times New Roman" w:hAnsi="Times New Roman" w:cs="Times New Roman"/>
        </w:rPr>
        <w:t>Hebert</w:t>
      </w:r>
      <w:proofErr w:type="spellEnd"/>
      <w:r w:rsidR="00410A52" w:rsidRPr="005A15C7">
        <w:rPr>
          <w:rFonts w:ascii="Times New Roman" w:hAnsi="Times New Roman" w:cs="Times New Roman"/>
        </w:rPr>
        <w:t xml:space="preserve">, P. D. N. </w:t>
      </w:r>
      <w:commentRangeEnd w:id="50"/>
      <w:r w:rsidR="00872B96">
        <w:rPr>
          <w:rStyle w:val="Refdecomentario"/>
          <w:rFonts w:eastAsiaTheme="minorHAnsi"/>
          <w:lang w:val="es-MX" w:eastAsia="en-US"/>
        </w:rPr>
        <w:commentReference w:id="50"/>
      </w:r>
      <w:r w:rsidR="00410A52" w:rsidRPr="005A15C7">
        <w:rPr>
          <w:rFonts w:ascii="Times New Roman" w:hAnsi="Times New Roman" w:cs="Times New Roman"/>
        </w:rPr>
        <w:t xml:space="preserve">et al. (2004) y los geles de electroforesis en agarosa al 1.2 %. Posteriormente, los productos de </w:t>
      </w:r>
      <w:r w:rsidR="00410A52" w:rsidRPr="005A15C7">
        <w:rPr>
          <w:rFonts w:ascii="Times New Roman" w:hAnsi="Times New Roman" w:cs="Times New Roman"/>
        </w:rPr>
        <w:lastRenderedPageBreak/>
        <w:t>PCR serán enviados para su secuenciación. Una vez obtenidos los datos de las se</w:t>
      </w:r>
      <w:r w:rsidR="003E0388" w:rsidRPr="005A15C7">
        <w:rPr>
          <w:rFonts w:ascii="Times New Roman" w:hAnsi="Times New Roman" w:cs="Times New Roman"/>
        </w:rPr>
        <w:t>cuencias genéticas, se procesará</w:t>
      </w:r>
      <w:r w:rsidR="00410A52" w:rsidRPr="005A15C7">
        <w:rPr>
          <w:rFonts w:ascii="Times New Roman" w:hAnsi="Times New Roman" w:cs="Times New Roman"/>
        </w:rPr>
        <w:t>n para obtener, finalmente, los análisis de genética de poblaciones y así conocer la diversidad y estructura genética</w:t>
      </w:r>
      <w:r w:rsidR="00936DF6" w:rsidRPr="005A15C7">
        <w:rPr>
          <w:rFonts w:ascii="Times New Roman" w:hAnsi="Times New Roman" w:cs="Times New Roman"/>
        </w:rPr>
        <w:t xml:space="preserve"> y algunos datos sobre la filogeografía de las poblaciones de </w:t>
      </w:r>
      <w:del w:id="51" w:author="VV" w:date="2016-04-07T23:11:00Z">
        <w:r w:rsidR="00936DF6" w:rsidRPr="005A15C7" w:rsidDel="00872B96">
          <w:rPr>
            <w:rFonts w:ascii="Times New Roman" w:hAnsi="Times New Roman" w:cs="Times New Roman"/>
            <w:i/>
          </w:rPr>
          <w:delText xml:space="preserve">Hypsipyla </w:delText>
        </w:r>
      </w:del>
      <w:ins w:id="52" w:author="VV" w:date="2016-04-07T23:11:00Z">
        <w:r w:rsidR="00872B96" w:rsidRPr="005A15C7">
          <w:rPr>
            <w:rFonts w:ascii="Times New Roman" w:hAnsi="Times New Roman" w:cs="Times New Roman"/>
            <w:i/>
          </w:rPr>
          <w:t>H</w:t>
        </w:r>
        <w:r w:rsidR="00872B96">
          <w:rPr>
            <w:rFonts w:ascii="Times New Roman" w:hAnsi="Times New Roman" w:cs="Times New Roman"/>
            <w:i/>
          </w:rPr>
          <w:t>.</w:t>
        </w:r>
        <w:r w:rsidR="00872B96" w:rsidRPr="005A15C7">
          <w:rPr>
            <w:rFonts w:ascii="Times New Roman" w:hAnsi="Times New Roman" w:cs="Times New Roman"/>
            <w:i/>
          </w:rPr>
          <w:t xml:space="preserve"> </w:t>
        </w:r>
      </w:ins>
      <w:r w:rsidR="00936DF6" w:rsidRPr="005A15C7">
        <w:rPr>
          <w:rFonts w:ascii="Times New Roman" w:hAnsi="Times New Roman" w:cs="Times New Roman"/>
          <w:i/>
        </w:rPr>
        <w:t>grandella</w:t>
      </w:r>
      <w:r w:rsidR="00936DF6" w:rsidRPr="005A15C7">
        <w:rPr>
          <w:rFonts w:ascii="Times New Roman" w:hAnsi="Times New Roman" w:cs="Times New Roman"/>
        </w:rPr>
        <w:t xml:space="preserve"> </w:t>
      </w:r>
      <w:del w:id="53" w:author="VV" w:date="2016-04-07T23:11:00Z">
        <w:r w:rsidR="00936DF6" w:rsidRPr="005A15C7" w:rsidDel="00872B96">
          <w:rPr>
            <w:rFonts w:ascii="Times New Roman" w:hAnsi="Times New Roman" w:cs="Times New Roman"/>
          </w:rPr>
          <w:delText xml:space="preserve">(Zeller) </w:delText>
        </w:r>
      </w:del>
      <w:r w:rsidR="00936DF6" w:rsidRPr="005A15C7">
        <w:rPr>
          <w:rFonts w:ascii="Times New Roman" w:hAnsi="Times New Roman" w:cs="Times New Roman"/>
        </w:rPr>
        <w:t xml:space="preserve">en México. </w:t>
      </w:r>
    </w:p>
    <w:p w14:paraId="578EF035" w14:textId="47098330" w:rsidR="00AF322E" w:rsidRPr="005A15C7" w:rsidRDefault="00710E04" w:rsidP="00E438B0">
      <w:pPr>
        <w:spacing w:line="360" w:lineRule="auto"/>
        <w:jc w:val="both"/>
        <w:rPr>
          <w:rFonts w:ascii="Times New Roman" w:hAnsi="Times New Roman" w:cs="Times New Roman"/>
        </w:rPr>
      </w:pPr>
      <w:r w:rsidRPr="005A15C7">
        <w:rPr>
          <w:rFonts w:ascii="Times New Roman" w:hAnsi="Times New Roman" w:cs="Times New Roman"/>
        </w:rPr>
        <w:t>Según Cerritos, R. et al. (2012) los métodos de control más idóneos deberían ser aquellos que tomen en cuenta los rasgos ecológicos y evolutivos de las especies problema. Las condiciones ecológicas como la mi</w:t>
      </w:r>
      <w:r w:rsidR="00AA735E" w:rsidRPr="005A15C7">
        <w:rPr>
          <w:rFonts w:ascii="Times New Roman" w:hAnsi="Times New Roman" w:cs="Times New Roman"/>
        </w:rPr>
        <w:t>gración, las tasas reproductiva</w:t>
      </w:r>
      <w:r w:rsidRPr="005A15C7">
        <w:rPr>
          <w:rFonts w:ascii="Times New Roman" w:hAnsi="Times New Roman" w:cs="Times New Roman"/>
        </w:rPr>
        <w:t xml:space="preserve"> y de mortalidad, la dispersión y los procesos regulatorios del crecimiento poblacional (como los enemigos naturales) son puntos clave para entender la dinámica de la especie a corto plazo. </w:t>
      </w:r>
    </w:p>
    <w:p w14:paraId="14E0406D" w14:textId="2FE40DBF" w:rsidR="0052461B" w:rsidRPr="005A15C7" w:rsidRDefault="0052461B" w:rsidP="00E438B0">
      <w:pPr>
        <w:spacing w:line="360" w:lineRule="auto"/>
        <w:jc w:val="both"/>
        <w:rPr>
          <w:rFonts w:ascii="Times New Roman" w:hAnsi="Times New Roman" w:cs="Times New Roman"/>
        </w:rPr>
      </w:pPr>
      <w:r w:rsidRPr="005A15C7">
        <w:rPr>
          <w:rFonts w:ascii="Times New Roman" w:hAnsi="Times New Roman" w:cs="Times New Roman"/>
        </w:rPr>
        <w:t>De igual manera, los caracteres evolutivos como la diversidad genética en y entre las poblaciones</w:t>
      </w:r>
      <w:r w:rsidR="00AA735E" w:rsidRPr="005A15C7">
        <w:rPr>
          <w:rFonts w:ascii="Times New Roman" w:hAnsi="Times New Roman" w:cs="Times New Roman"/>
        </w:rPr>
        <w:t xml:space="preserve">, el flujo génico, la estructura genética y el tamaño efectivo de la población podrían darnos información sobre qué tan rápido puede evolucionar la resistencia hacia un determinado método de control y cómo éste debería ser aplicado (Cerritos, R. et al. 2012). </w:t>
      </w:r>
    </w:p>
    <w:p w14:paraId="3AE00333" w14:textId="77777777" w:rsidR="005E2DFA" w:rsidRPr="005A15C7" w:rsidRDefault="00AA735E" w:rsidP="00E438B0">
      <w:pPr>
        <w:spacing w:line="360" w:lineRule="auto"/>
        <w:jc w:val="both"/>
        <w:rPr>
          <w:rFonts w:ascii="Times New Roman" w:hAnsi="Times New Roman" w:cs="Times New Roman"/>
        </w:rPr>
      </w:pPr>
      <w:r w:rsidRPr="005A15C7">
        <w:rPr>
          <w:rFonts w:ascii="Times New Roman" w:hAnsi="Times New Roman" w:cs="Times New Roman"/>
        </w:rPr>
        <w:t xml:space="preserve">El modelo propuesto por Cerritos, R. et al. </w:t>
      </w:r>
      <w:commentRangeStart w:id="54"/>
      <w:r w:rsidRPr="005A15C7">
        <w:rPr>
          <w:rFonts w:ascii="Times New Roman" w:hAnsi="Times New Roman" w:cs="Times New Roman"/>
        </w:rPr>
        <w:t>sugiere</w:t>
      </w:r>
      <w:commentRangeEnd w:id="54"/>
      <w:r w:rsidR="00872B96">
        <w:rPr>
          <w:rStyle w:val="Refdecomentario"/>
          <w:rFonts w:eastAsiaTheme="minorHAnsi"/>
          <w:lang w:val="es-MX" w:eastAsia="en-US"/>
        </w:rPr>
        <w:commentReference w:id="54"/>
      </w:r>
      <w:r w:rsidRPr="005A15C7">
        <w:rPr>
          <w:rFonts w:ascii="Times New Roman" w:hAnsi="Times New Roman" w:cs="Times New Roman"/>
        </w:rPr>
        <w:t xml:space="preserve"> una representación en donde sean aplicados los conocimientos antes mencionados. Cada especie debería tener una superficie específica dentro de un sistema múltiple de ejes. Cada eje representa un rasgo, si se une cada eje, entonces se genera un área; de tal manera que aquellas especies con un potencial </w:t>
      </w:r>
      <w:bookmarkStart w:id="55" w:name="_GoBack"/>
      <w:bookmarkEnd w:id="55"/>
      <w:r w:rsidRPr="005A15C7">
        <w:rPr>
          <w:rFonts w:ascii="Times New Roman" w:hAnsi="Times New Roman" w:cs="Times New Roman"/>
        </w:rPr>
        <w:t>más devastador ocuparán un área máxima dentro del sistema de vectores y viceversa.</w:t>
      </w:r>
      <w:r w:rsidR="003939F5" w:rsidRPr="005A15C7">
        <w:rPr>
          <w:rFonts w:ascii="Times New Roman" w:hAnsi="Times New Roman" w:cs="Times New Roman"/>
        </w:rPr>
        <w:t xml:space="preserve"> Dependiendo del tamaño y la forma del área dentro del sistema, deberían proponerse diferentes métodos de control. </w:t>
      </w:r>
    </w:p>
    <w:p w14:paraId="347B0686" w14:textId="77777777" w:rsidR="003E7772" w:rsidRPr="005A15C7" w:rsidRDefault="003E7772" w:rsidP="00E438B0">
      <w:pPr>
        <w:spacing w:line="360" w:lineRule="auto"/>
        <w:jc w:val="both"/>
        <w:rPr>
          <w:rFonts w:ascii="Times New Roman" w:hAnsi="Times New Roman" w:cs="Times New Roman"/>
        </w:rPr>
      </w:pPr>
    </w:p>
    <w:p w14:paraId="2E6F6410" w14:textId="3EE79AE9" w:rsidR="00114A12" w:rsidRPr="005A15C7" w:rsidRDefault="00114A12" w:rsidP="00E438B0">
      <w:pPr>
        <w:spacing w:line="360" w:lineRule="auto"/>
        <w:jc w:val="both"/>
        <w:rPr>
          <w:rFonts w:ascii="Times New Roman" w:hAnsi="Times New Roman" w:cs="Times New Roman"/>
        </w:rPr>
      </w:pPr>
      <w:r w:rsidRPr="005A15C7">
        <w:rPr>
          <w:rFonts w:ascii="Times New Roman" w:hAnsi="Times New Roman" w:cs="Times New Roman"/>
        </w:rPr>
        <w:t>Referencias.</w:t>
      </w:r>
    </w:p>
    <w:p w14:paraId="562EBF40" w14:textId="418BC1C9" w:rsidR="005E2DFA" w:rsidRPr="005A15C7" w:rsidRDefault="005E2DFA" w:rsidP="00DC60F3">
      <w:pPr>
        <w:jc w:val="both"/>
        <w:rPr>
          <w:rFonts w:ascii="Times New Roman" w:hAnsi="Times New Roman" w:cs="Times New Roman"/>
        </w:rPr>
      </w:pPr>
      <w:r w:rsidRPr="005A15C7">
        <w:rPr>
          <w:rFonts w:ascii="Times New Roman" w:hAnsi="Times New Roman" w:cs="Times New Roman"/>
        </w:rPr>
        <w:t xml:space="preserve">Allan, G. G. </w:t>
      </w:r>
      <w:proofErr w:type="spellStart"/>
      <w:r w:rsidRPr="005A15C7">
        <w:rPr>
          <w:rFonts w:ascii="Times New Roman" w:hAnsi="Times New Roman" w:cs="Times New Roman"/>
        </w:rPr>
        <w:t>Gara</w:t>
      </w:r>
      <w:proofErr w:type="spellEnd"/>
      <w:r w:rsidRPr="005A15C7">
        <w:rPr>
          <w:rFonts w:ascii="Times New Roman" w:hAnsi="Times New Roman" w:cs="Times New Roman"/>
        </w:rPr>
        <w:t xml:space="preserve">, I. y R. M. </w:t>
      </w:r>
      <w:proofErr w:type="spellStart"/>
      <w:r w:rsidRPr="005A15C7">
        <w:rPr>
          <w:rFonts w:ascii="Times New Roman" w:hAnsi="Times New Roman" w:cs="Times New Roman"/>
        </w:rPr>
        <w:t>Wilkins</w:t>
      </w:r>
      <w:proofErr w:type="spellEnd"/>
      <w:r w:rsidRPr="005A15C7">
        <w:rPr>
          <w:rFonts w:ascii="Times New Roman" w:hAnsi="Times New Roman" w:cs="Times New Roman"/>
        </w:rPr>
        <w:t xml:space="preserve">. 1970. </w:t>
      </w:r>
      <w:proofErr w:type="spellStart"/>
      <w:r w:rsidRPr="005A15C7">
        <w:rPr>
          <w:rFonts w:ascii="Times New Roman" w:hAnsi="Times New Roman" w:cs="Times New Roman"/>
        </w:rPr>
        <w:t>The</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evaluation</w:t>
      </w:r>
      <w:proofErr w:type="spellEnd"/>
      <w:r w:rsidRPr="005A15C7">
        <w:rPr>
          <w:rFonts w:ascii="Times New Roman" w:hAnsi="Times New Roman" w:cs="Times New Roman"/>
        </w:rPr>
        <w:t xml:space="preserve"> of </w:t>
      </w:r>
      <w:proofErr w:type="spellStart"/>
      <w:r w:rsidRPr="005A15C7">
        <w:rPr>
          <w:rFonts w:ascii="Times New Roman" w:hAnsi="Times New Roman" w:cs="Times New Roman"/>
        </w:rPr>
        <w:t>some</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systemics</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insecticides</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for</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the</w:t>
      </w:r>
      <w:proofErr w:type="spellEnd"/>
      <w:r w:rsidRPr="005A15C7">
        <w:rPr>
          <w:rFonts w:ascii="Times New Roman" w:hAnsi="Times New Roman" w:cs="Times New Roman"/>
        </w:rPr>
        <w:t xml:space="preserve"> control of </w:t>
      </w:r>
      <w:proofErr w:type="spellStart"/>
      <w:r w:rsidRPr="005A15C7">
        <w:rPr>
          <w:rFonts w:ascii="Times New Roman" w:hAnsi="Times New Roman" w:cs="Times New Roman"/>
        </w:rPr>
        <w:t>larvae</w:t>
      </w:r>
      <w:proofErr w:type="spellEnd"/>
      <w:r w:rsidRPr="005A15C7">
        <w:rPr>
          <w:rFonts w:ascii="Times New Roman" w:hAnsi="Times New Roman" w:cs="Times New Roman"/>
        </w:rPr>
        <w:t xml:space="preserve"> in </w:t>
      </w:r>
      <w:proofErr w:type="spellStart"/>
      <w:r w:rsidRPr="005A15C7">
        <w:rPr>
          <w:rFonts w:ascii="Times New Roman" w:hAnsi="Times New Roman" w:cs="Times New Roman"/>
          <w:i/>
        </w:rPr>
        <w:t>Cedrela</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odorata</w:t>
      </w:r>
      <w:proofErr w:type="spellEnd"/>
      <w:r w:rsidRPr="005A15C7">
        <w:rPr>
          <w:rFonts w:ascii="Times New Roman" w:hAnsi="Times New Roman" w:cs="Times New Roman"/>
        </w:rPr>
        <w:t xml:space="preserve"> L. En: </w:t>
      </w:r>
      <w:proofErr w:type="spellStart"/>
      <w:r w:rsidRPr="005A15C7">
        <w:rPr>
          <w:rFonts w:ascii="Times New Roman" w:hAnsi="Times New Roman" w:cs="Times New Roman"/>
        </w:rPr>
        <w:t>Grijpma</w:t>
      </w:r>
      <w:proofErr w:type="spellEnd"/>
      <w:r w:rsidRPr="005A15C7">
        <w:rPr>
          <w:rFonts w:ascii="Times New Roman" w:hAnsi="Times New Roman" w:cs="Times New Roman"/>
        </w:rPr>
        <w:t xml:space="preserve">, P. (Ed.) 1971. </w:t>
      </w:r>
      <w:proofErr w:type="spellStart"/>
      <w:r w:rsidRPr="005A15C7">
        <w:rPr>
          <w:rFonts w:ascii="Times New Roman" w:hAnsi="Times New Roman" w:cs="Times New Roman"/>
          <w:i/>
        </w:rPr>
        <w:t>Studies</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on</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the</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shootborer</w:t>
      </w:r>
      <w:proofErr w:type="spellEnd"/>
      <w:r w:rsidRPr="005A15C7">
        <w:rPr>
          <w:rFonts w:ascii="Times New Roman" w:hAnsi="Times New Roman" w:cs="Times New Roman"/>
        </w:rPr>
        <w:t xml:space="preserve"> Hypsipyla grandella</w:t>
      </w:r>
      <w:r w:rsidRPr="005A15C7">
        <w:rPr>
          <w:rFonts w:ascii="Times New Roman" w:hAnsi="Times New Roman" w:cs="Times New Roman"/>
          <w:i/>
        </w:rPr>
        <w:t xml:space="preserve"> (Zeller). </w:t>
      </w:r>
      <w:proofErr w:type="spellStart"/>
      <w:r w:rsidRPr="005A15C7">
        <w:rPr>
          <w:rFonts w:ascii="Times New Roman" w:hAnsi="Times New Roman" w:cs="Times New Roman"/>
          <w:i/>
        </w:rPr>
        <w:t>Lep</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Pyralidae</w:t>
      </w:r>
      <w:proofErr w:type="spellEnd"/>
      <w:r w:rsidRPr="005A15C7">
        <w:rPr>
          <w:rFonts w:ascii="Times New Roman" w:hAnsi="Times New Roman" w:cs="Times New Roman"/>
        </w:rPr>
        <w:t xml:space="preserve">. Vol. I. IICA </w:t>
      </w:r>
      <w:proofErr w:type="spellStart"/>
      <w:r w:rsidRPr="005A15C7">
        <w:rPr>
          <w:rFonts w:ascii="Times New Roman" w:hAnsi="Times New Roman" w:cs="Times New Roman"/>
        </w:rPr>
        <w:t>Miscellaneous</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Publication</w:t>
      </w:r>
      <w:proofErr w:type="spellEnd"/>
      <w:r w:rsidRPr="005A15C7">
        <w:rPr>
          <w:rFonts w:ascii="Times New Roman" w:hAnsi="Times New Roman" w:cs="Times New Roman"/>
        </w:rPr>
        <w:t xml:space="preserve">. EUA. 93 pp. </w:t>
      </w:r>
    </w:p>
    <w:p w14:paraId="789409CC" w14:textId="519FCE15" w:rsidR="00871349" w:rsidRPr="005A15C7" w:rsidRDefault="00871349" w:rsidP="00DC60F3">
      <w:pPr>
        <w:jc w:val="both"/>
        <w:rPr>
          <w:rFonts w:ascii="Times New Roman" w:hAnsi="Times New Roman" w:cs="Times New Roman"/>
        </w:rPr>
      </w:pPr>
      <w:r w:rsidRPr="005A15C7">
        <w:rPr>
          <w:rFonts w:ascii="Times New Roman" w:hAnsi="Times New Roman" w:cs="Times New Roman"/>
        </w:rPr>
        <w:t xml:space="preserve">Briceño Vergara, A. J. 1997. Aproximación hacia un manejo integrado del barrenador de las meliáceas, </w:t>
      </w:r>
      <w:r w:rsidRPr="005A15C7">
        <w:rPr>
          <w:rFonts w:ascii="Times New Roman" w:hAnsi="Times New Roman" w:cs="Times New Roman"/>
          <w:i/>
        </w:rPr>
        <w:t>Hypsipyla grandella</w:t>
      </w:r>
      <w:r w:rsidRPr="005A15C7">
        <w:rPr>
          <w:rFonts w:ascii="Times New Roman" w:hAnsi="Times New Roman" w:cs="Times New Roman"/>
        </w:rPr>
        <w:t xml:space="preserve"> (Zeller). </w:t>
      </w:r>
      <w:r w:rsidRPr="005A15C7">
        <w:rPr>
          <w:rFonts w:ascii="Times New Roman" w:hAnsi="Times New Roman" w:cs="Times New Roman"/>
          <w:i/>
        </w:rPr>
        <w:t>Revista Forestal Venezolana</w:t>
      </w:r>
      <w:r w:rsidRPr="005A15C7">
        <w:rPr>
          <w:rFonts w:ascii="Times New Roman" w:hAnsi="Times New Roman" w:cs="Times New Roman"/>
        </w:rPr>
        <w:t>. 41 (1): 23-28.</w:t>
      </w:r>
    </w:p>
    <w:p w14:paraId="57D5D651" w14:textId="06E9BE65" w:rsidR="005E2DFA" w:rsidRPr="005A15C7" w:rsidRDefault="005E2DFA" w:rsidP="00DC60F3">
      <w:pPr>
        <w:jc w:val="both"/>
        <w:rPr>
          <w:rFonts w:ascii="Times New Roman" w:hAnsi="Times New Roman" w:cs="Times New Roman"/>
        </w:rPr>
      </w:pPr>
      <w:r w:rsidRPr="005A15C7">
        <w:rPr>
          <w:rFonts w:ascii="Times New Roman" w:hAnsi="Times New Roman" w:cs="Times New Roman"/>
        </w:rPr>
        <w:t xml:space="preserve">Cerritos, R. Wegier, A. y V. </w:t>
      </w:r>
      <w:proofErr w:type="spellStart"/>
      <w:r w:rsidRPr="005A15C7">
        <w:rPr>
          <w:rFonts w:ascii="Times New Roman" w:hAnsi="Times New Roman" w:cs="Times New Roman"/>
        </w:rPr>
        <w:t>Alavez</w:t>
      </w:r>
      <w:proofErr w:type="spellEnd"/>
      <w:r w:rsidRPr="005A15C7">
        <w:rPr>
          <w:rFonts w:ascii="Times New Roman" w:hAnsi="Times New Roman" w:cs="Times New Roman"/>
        </w:rPr>
        <w:t xml:space="preserve">. 2012. </w:t>
      </w:r>
      <w:proofErr w:type="spellStart"/>
      <w:r w:rsidRPr="005A15C7">
        <w:rPr>
          <w:rFonts w:ascii="Times New Roman" w:hAnsi="Times New Roman" w:cs="Times New Roman"/>
        </w:rPr>
        <w:t>Toward</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the</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Development</w:t>
      </w:r>
      <w:proofErr w:type="spellEnd"/>
      <w:r w:rsidRPr="005A15C7">
        <w:rPr>
          <w:rFonts w:ascii="Times New Roman" w:hAnsi="Times New Roman" w:cs="Times New Roman"/>
        </w:rPr>
        <w:t xml:space="preserve"> of Novel Long-</w:t>
      </w:r>
      <w:proofErr w:type="spellStart"/>
      <w:r w:rsidRPr="005A15C7">
        <w:rPr>
          <w:rFonts w:ascii="Times New Roman" w:hAnsi="Times New Roman" w:cs="Times New Roman"/>
        </w:rPr>
        <w:t>Term</w:t>
      </w:r>
      <w:proofErr w:type="spellEnd"/>
      <w:r w:rsidRPr="005A15C7">
        <w:rPr>
          <w:rFonts w:ascii="Times New Roman" w:hAnsi="Times New Roman" w:cs="Times New Roman"/>
        </w:rPr>
        <w:t xml:space="preserve"> Pest Control </w:t>
      </w:r>
      <w:proofErr w:type="spellStart"/>
      <w:r w:rsidRPr="005A15C7">
        <w:rPr>
          <w:rFonts w:ascii="Times New Roman" w:hAnsi="Times New Roman" w:cs="Times New Roman"/>
        </w:rPr>
        <w:t>Strategies</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Based</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on</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Insect</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Ecological</w:t>
      </w:r>
      <w:proofErr w:type="spellEnd"/>
      <w:r w:rsidRPr="005A15C7">
        <w:rPr>
          <w:rFonts w:ascii="Times New Roman" w:hAnsi="Times New Roman" w:cs="Times New Roman"/>
        </w:rPr>
        <w:t xml:space="preserve"> and </w:t>
      </w:r>
      <w:proofErr w:type="spellStart"/>
      <w:r w:rsidRPr="005A15C7">
        <w:rPr>
          <w:rFonts w:ascii="Times New Roman" w:hAnsi="Times New Roman" w:cs="Times New Roman"/>
        </w:rPr>
        <w:t>Evolutionary</w:t>
      </w:r>
      <w:proofErr w:type="spellEnd"/>
      <w:r w:rsidRPr="005A15C7">
        <w:rPr>
          <w:rFonts w:ascii="Times New Roman" w:hAnsi="Times New Roman" w:cs="Times New Roman"/>
        </w:rPr>
        <w:t xml:space="preserve"> Dynamics. En: </w:t>
      </w:r>
      <w:proofErr w:type="spellStart"/>
      <w:r w:rsidRPr="005A15C7">
        <w:rPr>
          <w:rFonts w:ascii="Times New Roman" w:hAnsi="Times New Roman" w:cs="Times New Roman"/>
        </w:rPr>
        <w:t>Larramendy</w:t>
      </w:r>
      <w:proofErr w:type="spellEnd"/>
      <w:r w:rsidRPr="005A15C7">
        <w:rPr>
          <w:rFonts w:ascii="Times New Roman" w:hAnsi="Times New Roman" w:cs="Times New Roman"/>
        </w:rPr>
        <w:t xml:space="preserve">, M. L. y S. </w:t>
      </w:r>
      <w:proofErr w:type="spellStart"/>
      <w:r w:rsidRPr="005A15C7">
        <w:rPr>
          <w:rFonts w:ascii="Times New Roman" w:hAnsi="Times New Roman" w:cs="Times New Roman"/>
        </w:rPr>
        <w:t>Soloneski</w:t>
      </w:r>
      <w:proofErr w:type="spellEnd"/>
      <w:r w:rsidRPr="005A15C7">
        <w:rPr>
          <w:rFonts w:ascii="Times New Roman" w:hAnsi="Times New Roman" w:cs="Times New Roman"/>
        </w:rPr>
        <w:t xml:space="preserve"> (Eds.). </w:t>
      </w:r>
      <w:proofErr w:type="spellStart"/>
      <w:r w:rsidRPr="005A15C7">
        <w:rPr>
          <w:rFonts w:ascii="Times New Roman" w:hAnsi="Times New Roman" w:cs="Times New Roman"/>
          <w:i/>
        </w:rPr>
        <w:t>Integrated</w:t>
      </w:r>
      <w:proofErr w:type="spellEnd"/>
      <w:r w:rsidRPr="005A15C7">
        <w:rPr>
          <w:rFonts w:ascii="Times New Roman" w:hAnsi="Times New Roman" w:cs="Times New Roman"/>
          <w:i/>
        </w:rPr>
        <w:t xml:space="preserve"> Pest Management and Pest Control-</w:t>
      </w:r>
      <w:proofErr w:type="spellStart"/>
      <w:r w:rsidRPr="005A15C7">
        <w:rPr>
          <w:rFonts w:ascii="Times New Roman" w:hAnsi="Times New Roman" w:cs="Times New Roman"/>
          <w:i/>
        </w:rPr>
        <w:t>Current</w:t>
      </w:r>
      <w:proofErr w:type="spellEnd"/>
      <w:r w:rsidRPr="005A15C7">
        <w:rPr>
          <w:rFonts w:ascii="Times New Roman" w:hAnsi="Times New Roman" w:cs="Times New Roman"/>
          <w:i/>
        </w:rPr>
        <w:t xml:space="preserve"> and </w:t>
      </w:r>
      <w:proofErr w:type="spellStart"/>
      <w:r w:rsidRPr="005A15C7">
        <w:rPr>
          <w:rFonts w:ascii="Times New Roman" w:hAnsi="Times New Roman" w:cs="Times New Roman"/>
          <w:i/>
        </w:rPr>
        <w:t>Future</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Tactics</w:t>
      </w:r>
      <w:proofErr w:type="spellEnd"/>
      <w:r w:rsidRPr="005A15C7">
        <w:rPr>
          <w:rFonts w:ascii="Times New Roman" w:hAnsi="Times New Roman" w:cs="Times New Roman"/>
          <w:i/>
        </w:rPr>
        <w:t>.</w:t>
      </w:r>
      <w:r w:rsidRPr="005A15C7">
        <w:rPr>
          <w:rFonts w:ascii="Times New Roman" w:hAnsi="Times New Roman" w:cs="Times New Roman"/>
        </w:rPr>
        <w:t xml:space="preserve"> </w:t>
      </w:r>
      <w:proofErr w:type="spellStart"/>
      <w:r w:rsidRPr="005A15C7">
        <w:rPr>
          <w:rFonts w:ascii="Times New Roman" w:hAnsi="Times New Roman" w:cs="Times New Roman"/>
        </w:rPr>
        <w:t>InTech</w:t>
      </w:r>
      <w:proofErr w:type="spellEnd"/>
      <w:r w:rsidRPr="005A15C7">
        <w:rPr>
          <w:rFonts w:ascii="Times New Roman" w:hAnsi="Times New Roman" w:cs="Times New Roman"/>
        </w:rPr>
        <w:t>. EUA. 668 pp.</w:t>
      </w:r>
    </w:p>
    <w:p w14:paraId="482EBC84" w14:textId="179635A0" w:rsidR="0016350F" w:rsidRPr="005A15C7" w:rsidRDefault="0016350F" w:rsidP="00DC60F3">
      <w:pPr>
        <w:jc w:val="both"/>
        <w:rPr>
          <w:rFonts w:ascii="Times New Roman" w:hAnsi="Times New Roman" w:cs="Times New Roman"/>
        </w:rPr>
      </w:pPr>
      <w:proofErr w:type="spellStart"/>
      <w:r w:rsidRPr="005A15C7">
        <w:rPr>
          <w:rFonts w:ascii="Times New Roman" w:hAnsi="Times New Roman" w:cs="Times New Roman"/>
        </w:rPr>
        <w:t>Hebert</w:t>
      </w:r>
      <w:proofErr w:type="spellEnd"/>
      <w:r w:rsidRPr="005A15C7">
        <w:rPr>
          <w:rFonts w:ascii="Times New Roman" w:hAnsi="Times New Roman" w:cs="Times New Roman"/>
        </w:rPr>
        <w:t xml:space="preserve">, P. N. D. </w:t>
      </w:r>
      <w:proofErr w:type="spellStart"/>
      <w:r w:rsidRPr="005A15C7">
        <w:rPr>
          <w:rFonts w:ascii="Times New Roman" w:hAnsi="Times New Roman" w:cs="Times New Roman"/>
        </w:rPr>
        <w:t>Penton</w:t>
      </w:r>
      <w:proofErr w:type="spellEnd"/>
      <w:r w:rsidRPr="005A15C7">
        <w:rPr>
          <w:rFonts w:ascii="Times New Roman" w:hAnsi="Times New Roman" w:cs="Times New Roman"/>
        </w:rPr>
        <w:t xml:space="preserve">, E. H. Burns, J. M. </w:t>
      </w:r>
      <w:proofErr w:type="spellStart"/>
      <w:r w:rsidRPr="005A15C7">
        <w:rPr>
          <w:rFonts w:ascii="Times New Roman" w:hAnsi="Times New Roman" w:cs="Times New Roman"/>
        </w:rPr>
        <w:t>Janzen</w:t>
      </w:r>
      <w:proofErr w:type="spellEnd"/>
      <w:r w:rsidRPr="005A15C7">
        <w:rPr>
          <w:rFonts w:ascii="Times New Roman" w:hAnsi="Times New Roman" w:cs="Times New Roman"/>
        </w:rPr>
        <w:t xml:space="preserve">, D. H. y W. </w:t>
      </w:r>
      <w:proofErr w:type="spellStart"/>
      <w:r w:rsidRPr="005A15C7">
        <w:rPr>
          <w:rFonts w:ascii="Times New Roman" w:hAnsi="Times New Roman" w:cs="Times New Roman"/>
        </w:rPr>
        <w:t>Hallwachs</w:t>
      </w:r>
      <w:proofErr w:type="spellEnd"/>
      <w:r w:rsidRPr="005A15C7">
        <w:rPr>
          <w:rFonts w:ascii="Times New Roman" w:hAnsi="Times New Roman" w:cs="Times New Roman"/>
        </w:rPr>
        <w:t xml:space="preserve">. 2004. Ten </w:t>
      </w:r>
      <w:proofErr w:type="spellStart"/>
      <w:r w:rsidRPr="005A15C7">
        <w:rPr>
          <w:rFonts w:ascii="Times New Roman" w:hAnsi="Times New Roman" w:cs="Times New Roman"/>
        </w:rPr>
        <w:t>species</w:t>
      </w:r>
      <w:proofErr w:type="spellEnd"/>
      <w:r w:rsidRPr="005A15C7">
        <w:rPr>
          <w:rFonts w:ascii="Times New Roman" w:hAnsi="Times New Roman" w:cs="Times New Roman"/>
        </w:rPr>
        <w:t xml:space="preserve"> in </w:t>
      </w:r>
      <w:proofErr w:type="spellStart"/>
      <w:r w:rsidRPr="005A15C7">
        <w:rPr>
          <w:rFonts w:ascii="Times New Roman" w:hAnsi="Times New Roman" w:cs="Times New Roman"/>
        </w:rPr>
        <w:t>one</w:t>
      </w:r>
      <w:proofErr w:type="spellEnd"/>
      <w:r w:rsidRPr="005A15C7">
        <w:rPr>
          <w:rFonts w:ascii="Times New Roman" w:hAnsi="Times New Roman" w:cs="Times New Roman"/>
        </w:rPr>
        <w:t xml:space="preserve">: DNA </w:t>
      </w:r>
      <w:proofErr w:type="spellStart"/>
      <w:r w:rsidRPr="005A15C7">
        <w:rPr>
          <w:rFonts w:ascii="Times New Roman" w:hAnsi="Times New Roman" w:cs="Times New Roman"/>
        </w:rPr>
        <w:t>barcoding</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reveals</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cryptic</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species</w:t>
      </w:r>
      <w:proofErr w:type="spellEnd"/>
      <w:r w:rsidRPr="005A15C7">
        <w:rPr>
          <w:rFonts w:ascii="Times New Roman" w:hAnsi="Times New Roman" w:cs="Times New Roman"/>
        </w:rPr>
        <w:t xml:space="preserve"> in </w:t>
      </w:r>
      <w:proofErr w:type="spellStart"/>
      <w:r w:rsidRPr="005A15C7">
        <w:rPr>
          <w:rFonts w:ascii="Times New Roman" w:hAnsi="Times New Roman" w:cs="Times New Roman"/>
        </w:rPr>
        <w:t>the</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neotropical</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skipper</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butterfly</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i/>
        </w:rPr>
        <w:t>Astraptes</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fulgeratur</w:t>
      </w:r>
      <w:proofErr w:type="spellEnd"/>
      <w:r w:rsidRPr="005A15C7">
        <w:rPr>
          <w:rFonts w:ascii="Times New Roman" w:hAnsi="Times New Roman" w:cs="Times New Roman"/>
        </w:rPr>
        <w:t xml:space="preserve">. </w:t>
      </w:r>
      <w:r w:rsidRPr="005A15C7">
        <w:rPr>
          <w:rFonts w:ascii="Times New Roman" w:hAnsi="Times New Roman" w:cs="Times New Roman"/>
          <w:i/>
        </w:rPr>
        <w:t>PNAS</w:t>
      </w:r>
      <w:r w:rsidRPr="005A15C7">
        <w:rPr>
          <w:rFonts w:ascii="Times New Roman" w:hAnsi="Times New Roman" w:cs="Times New Roman"/>
        </w:rPr>
        <w:t xml:space="preserve">. 101 (41): </w:t>
      </w:r>
      <w:r w:rsidR="00871349" w:rsidRPr="005A15C7">
        <w:rPr>
          <w:rFonts w:ascii="Times New Roman" w:hAnsi="Times New Roman" w:cs="Times New Roman"/>
        </w:rPr>
        <w:t xml:space="preserve">14812-14817 pp. </w:t>
      </w:r>
    </w:p>
    <w:p w14:paraId="220AB54B" w14:textId="04B5FEE3" w:rsidR="00871349" w:rsidRPr="005A15C7" w:rsidRDefault="00871349" w:rsidP="00DC60F3">
      <w:pPr>
        <w:jc w:val="both"/>
        <w:rPr>
          <w:rFonts w:ascii="Times New Roman" w:hAnsi="Times New Roman" w:cs="Times New Roman"/>
        </w:rPr>
      </w:pPr>
      <w:proofErr w:type="spellStart"/>
      <w:r w:rsidRPr="005A15C7">
        <w:rPr>
          <w:rFonts w:ascii="Times New Roman" w:hAnsi="Times New Roman" w:cs="Times New Roman"/>
        </w:rPr>
        <w:lastRenderedPageBreak/>
        <w:t>Mahroof</w:t>
      </w:r>
      <w:proofErr w:type="spellEnd"/>
      <w:r w:rsidRPr="005A15C7">
        <w:rPr>
          <w:rFonts w:ascii="Times New Roman" w:hAnsi="Times New Roman" w:cs="Times New Roman"/>
        </w:rPr>
        <w:t xml:space="preserve">, R. M. </w:t>
      </w:r>
      <w:proofErr w:type="spellStart"/>
      <w:r w:rsidRPr="005A15C7">
        <w:rPr>
          <w:rFonts w:ascii="Times New Roman" w:hAnsi="Times New Roman" w:cs="Times New Roman"/>
        </w:rPr>
        <w:t>Hauxwell</w:t>
      </w:r>
      <w:proofErr w:type="spellEnd"/>
      <w:r w:rsidRPr="005A15C7">
        <w:rPr>
          <w:rFonts w:ascii="Times New Roman" w:hAnsi="Times New Roman" w:cs="Times New Roman"/>
        </w:rPr>
        <w:t xml:space="preserve">, C. </w:t>
      </w:r>
      <w:proofErr w:type="spellStart"/>
      <w:r w:rsidRPr="005A15C7">
        <w:rPr>
          <w:rFonts w:ascii="Times New Roman" w:hAnsi="Times New Roman" w:cs="Times New Roman"/>
        </w:rPr>
        <w:t>Edirisinghe</w:t>
      </w:r>
      <w:proofErr w:type="spellEnd"/>
      <w:r w:rsidRPr="005A15C7">
        <w:rPr>
          <w:rFonts w:ascii="Times New Roman" w:hAnsi="Times New Roman" w:cs="Times New Roman"/>
        </w:rPr>
        <w:t xml:space="preserve">, J. P. Watt, A. D. y A. C. Newton. 2002. </w:t>
      </w:r>
      <w:proofErr w:type="spellStart"/>
      <w:r w:rsidRPr="005A15C7">
        <w:rPr>
          <w:rFonts w:ascii="Times New Roman" w:hAnsi="Times New Roman" w:cs="Times New Roman"/>
        </w:rPr>
        <w:t>Effects</w:t>
      </w:r>
      <w:proofErr w:type="spellEnd"/>
      <w:r w:rsidRPr="005A15C7">
        <w:rPr>
          <w:rFonts w:ascii="Times New Roman" w:hAnsi="Times New Roman" w:cs="Times New Roman"/>
        </w:rPr>
        <w:t xml:space="preserve"> of artificial </w:t>
      </w:r>
      <w:proofErr w:type="spellStart"/>
      <w:r w:rsidRPr="005A15C7">
        <w:rPr>
          <w:rFonts w:ascii="Times New Roman" w:hAnsi="Times New Roman" w:cs="Times New Roman"/>
        </w:rPr>
        <w:t>shade</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on</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attack</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by</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the</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mahogany</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shootborer</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i/>
        </w:rPr>
        <w:t>Hypsipyla</w:t>
      </w:r>
      <w:proofErr w:type="spellEnd"/>
      <w:r w:rsidRPr="005A15C7">
        <w:rPr>
          <w:rFonts w:ascii="Times New Roman" w:hAnsi="Times New Roman" w:cs="Times New Roman"/>
          <w:i/>
        </w:rPr>
        <w:t xml:space="preserve"> robusta</w:t>
      </w:r>
      <w:r w:rsidRPr="005A15C7">
        <w:rPr>
          <w:rFonts w:ascii="Times New Roman" w:hAnsi="Times New Roman" w:cs="Times New Roman"/>
        </w:rPr>
        <w:t xml:space="preserve"> (Moore). </w:t>
      </w:r>
      <w:proofErr w:type="spellStart"/>
      <w:r w:rsidRPr="005A15C7">
        <w:rPr>
          <w:rFonts w:ascii="Times New Roman" w:hAnsi="Times New Roman" w:cs="Times New Roman"/>
          <w:i/>
        </w:rPr>
        <w:t>Agricultural</w:t>
      </w:r>
      <w:proofErr w:type="spellEnd"/>
      <w:r w:rsidRPr="005A15C7">
        <w:rPr>
          <w:rFonts w:ascii="Times New Roman" w:hAnsi="Times New Roman" w:cs="Times New Roman"/>
          <w:i/>
        </w:rPr>
        <w:t xml:space="preserve"> and </w:t>
      </w:r>
      <w:proofErr w:type="spellStart"/>
      <w:r w:rsidRPr="005A15C7">
        <w:rPr>
          <w:rFonts w:ascii="Times New Roman" w:hAnsi="Times New Roman" w:cs="Times New Roman"/>
          <w:i/>
        </w:rPr>
        <w:t>Forest</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Entomology</w:t>
      </w:r>
      <w:proofErr w:type="spellEnd"/>
      <w:r w:rsidRPr="005A15C7">
        <w:rPr>
          <w:rFonts w:ascii="Times New Roman" w:hAnsi="Times New Roman" w:cs="Times New Roman"/>
        </w:rPr>
        <w:t xml:space="preserve"> 4. 283-292.</w:t>
      </w:r>
    </w:p>
    <w:p w14:paraId="66A13348" w14:textId="77777777" w:rsidR="00871349" w:rsidRPr="005A15C7" w:rsidRDefault="00871349" w:rsidP="00DC60F3">
      <w:pPr>
        <w:jc w:val="both"/>
        <w:rPr>
          <w:rFonts w:ascii="Times New Roman" w:hAnsi="Times New Roman" w:cs="Times New Roman"/>
        </w:rPr>
      </w:pPr>
      <w:r w:rsidRPr="005A15C7">
        <w:rPr>
          <w:rFonts w:ascii="Times New Roman" w:hAnsi="Times New Roman" w:cs="Times New Roman"/>
        </w:rPr>
        <w:t xml:space="preserve">Newton, A. C. Baker, P. </w:t>
      </w:r>
      <w:proofErr w:type="spellStart"/>
      <w:r w:rsidRPr="005A15C7">
        <w:rPr>
          <w:rFonts w:ascii="Times New Roman" w:hAnsi="Times New Roman" w:cs="Times New Roman"/>
        </w:rPr>
        <w:t>Ramnarine</w:t>
      </w:r>
      <w:proofErr w:type="spellEnd"/>
      <w:r w:rsidRPr="005A15C7">
        <w:rPr>
          <w:rFonts w:ascii="Times New Roman" w:hAnsi="Times New Roman" w:cs="Times New Roman"/>
        </w:rPr>
        <w:t xml:space="preserve">, S. Mesén, J. F. y R. R. B. </w:t>
      </w:r>
      <w:proofErr w:type="spellStart"/>
      <w:r w:rsidRPr="005A15C7">
        <w:rPr>
          <w:rFonts w:ascii="Times New Roman" w:hAnsi="Times New Roman" w:cs="Times New Roman"/>
        </w:rPr>
        <w:t>Leakey</w:t>
      </w:r>
      <w:proofErr w:type="spellEnd"/>
      <w:r w:rsidRPr="005A15C7">
        <w:rPr>
          <w:rFonts w:ascii="Times New Roman" w:hAnsi="Times New Roman" w:cs="Times New Roman"/>
        </w:rPr>
        <w:t xml:space="preserve">. 1993. </w:t>
      </w:r>
      <w:proofErr w:type="spellStart"/>
      <w:r w:rsidRPr="005A15C7">
        <w:rPr>
          <w:rFonts w:ascii="Times New Roman" w:hAnsi="Times New Roman" w:cs="Times New Roman"/>
        </w:rPr>
        <w:t>The</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mahogany</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shoot</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borer</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prospects</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for</w:t>
      </w:r>
      <w:proofErr w:type="spellEnd"/>
      <w:r w:rsidRPr="005A15C7">
        <w:rPr>
          <w:rFonts w:ascii="Times New Roman" w:hAnsi="Times New Roman" w:cs="Times New Roman"/>
        </w:rPr>
        <w:t xml:space="preserve"> control. </w:t>
      </w:r>
      <w:proofErr w:type="spellStart"/>
      <w:r w:rsidRPr="005A15C7">
        <w:rPr>
          <w:rFonts w:ascii="Times New Roman" w:hAnsi="Times New Roman" w:cs="Times New Roman"/>
          <w:i/>
        </w:rPr>
        <w:t>Forest</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Ecology</w:t>
      </w:r>
      <w:proofErr w:type="spellEnd"/>
      <w:r w:rsidRPr="005A15C7">
        <w:rPr>
          <w:rFonts w:ascii="Times New Roman" w:hAnsi="Times New Roman" w:cs="Times New Roman"/>
          <w:i/>
        </w:rPr>
        <w:t xml:space="preserve"> and Management.</w:t>
      </w:r>
      <w:r w:rsidRPr="005A15C7">
        <w:rPr>
          <w:rFonts w:ascii="Times New Roman" w:hAnsi="Times New Roman" w:cs="Times New Roman"/>
        </w:rPr>
        <w:t xml:space="preserve"> 57: 301-328.</w:t>
      </w:r>
    </w:p>
    <w:p w14:paraId="1ED24BE3" w14:textId="51392F0A" w:rsidR="00871349" w:rsidRPr="005A15C7" w:rsidRDefault="00871349" w:rsidP="00DC60F3">
      <w:pPr>
        <w:jc w:val="both"/>
        <w:rPr>
          <w:rFonts w:ascii="Times New Roman" w:hAnsi="Times New Roman" w:cs="Times New Roman"/>
        </w:rPr>
      </w:pPr>
      <w:r w:rsidRPr="005A15C7">
        <w:rPr>
          <w:rFonts w:ascii="Times New Roman" w:hAnsi="Times New Roman" w:cs="Times New Roman"/>
        </w:rPr>
        <w:t xml:space="preserve">Newton, A. C. Watt, A. D. </w:t>
      </w:r>
      <w:proofErr w:type="spellStart"/>
      <w:r w:rsidRPr="005A15C7">
        <w:rPr>
          <w:rFonts w:ascii="Times New Roman" w:hAnsi="Times New Roman" w:cs="Times New Roman"/>
        </w:rPr>
        <w:t>Lopez</w:t>
      </w:r>
      <w:proofErr w:type="spellEnd"/>
      <w:r w:rsidRPr="005A15C7">
        <w:rPr>
          <w:rFonts w:ascii="Times New Roman" w:hAnsi="Times New Roman" w:cs="Times New Roman"/>
        </w:rPr>
        <w:t xml:space="preserve">, F. Cornelius, J. P. Mesén, J. F. y E. A. Corea. 1999. </w:t>
      </w:r>
      <w:proofErr w:type="spellStart"/>
      <w:r w:rsidRPr="005A15C7">
        <w:rPr>
          <w:rFonts w:ascii="Times New Roman" w:hAnsi="Times New Roman" w:cs="Times New Roman"/>
        </w:rPr>
        <w:t>Genetic</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variation</w:t>
      </w:r>
      <w:proofErr w:type="spellEnd"/>
      <w:r w:rsidRPr="005A15C7">
        <w:rPr>
          <w:rFonts w:ascii="Times New Roman" w:hAnsi="Times New Roman" w:cs="Times New Roman"/>
        </w:rPr>
        <w:t xml:space="preserve"> in host </w:t>
      </w:r>
      <w:proofErr w:type="spellStart"/>
      <w:r w:rsidRPr="005A15C7">
        <w:rPr>
          <w:rFonts w:ascii="Times New Roman" w:hAnsi="Times New Roman" w:cs="Times New Roman"/>
        </w:rPr>
        <w:t>susceptibility</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to</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attack</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by</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the</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mahogany</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shootborer</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i/>
        </w:rPr>
        <w:t>Hypsipyla</w:t>
      </w:r>
      <w:proofErr w:type="spellEnd"/>
      <w:r w:rsidRPr="005A15C7">
        <w:rPr>
          <w:rFonts w:ascii="Times New Roman" w:hAnsi="Times New Roman" w:cs="Times New Roman"/>
          <w:i/>
        </w:rPr>
        <w:t xml:space="preserve"> grandella</w:t>
      </w:r>
      <w:r w:rsidRPr="005A15C7">
        <w:rPr>
          <w:rFonts w:ascii="Times New Roman" w:hAnsi="Times New Roman" w:cs="Times New Roman"/>
        </w:rPr>
        <w:t xml:space="preserve">  (Zeller). </w:t>
      </w:r>
      <w:proofErr w:type="spellStart"/>
      <w:r w:rsidRPr="005A15C7">
        <w:rPr>
          <w:rFonts w:ascii="Times New Roman" w:hAnsi="Times New Roman" w:cs="Times New Roman"/>
          <w:i/>
        </w:rPr>
        <w:t>Agricultural</w:t>
      </w:r>
      <w:proofErr w:type="spellEnd"/>
      <w:r w:rsidRPr="005A15C7">
        <w:rPr>
          <w:rFonts w:ascii="Times New Roman" w:hAnsi="Times New Roman" w:cs="Times New Roman"/>
          <w:i/>
        </w:rPr>
        <w:t xml:space="preserve"> and </w:t>
      </w:r>
      <w:proofErr w:type="spellStart"/>
      <w:r w:rsidRPr="005A15C7">
        <w:rPr>
          <w:rFonts w:ascii="Times New Roman" w:hAnsi="Times New Roman" w:cs="Times New Roman"/>
          <w:i/>
        </w:rPr>
        <w:t>Forest</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Entomology</w:t>
      </w:r>
      <w:proofErr w:type="spellEnd"/>
      <w:r w:rsidRPr="005A15C7">
        <w:rPr>
          <w:rFonts w:ascii="Times New Roman" w:hAnsi="Times New Roman" w:cs="Times New Roman"/>
        </w:rPr>
        <w:t xml:space="preserve"> 1. 11-18.</w:t>
      </w:r>
    </w:p>
    <w:p w14:paraId="743917E5" w14:textId="77777777" w:rsidR="009A48BF" w:rsidRPr="005A15C7" w:rsidRDefault="009A48BF" w:rsidP="00DC60F3">
      <w:pPr>
        <w:jc w:val="both"/>
        <w:rPr>
          <w:rFonts w:ascii="Times New Roman" w:hAnsi="Times New Roman" w:cs="Times New Roman"/>
        </w:rPr>
      </w:pPr>
      <w:proofErr w:type="spellStart"/>
      <w:r w:rsidRPr="005A15C7">
        <w:rPr>
          <w:rFonts w:ascii="Times New Roman" w:hAnsi="Times New Roman" w:cs="Times New Roman"/>
        </w:rPr>
        <w:t>Sambrook</w:t>
      </w:r>
      <w:proofErr w:type="spellEnd"/>
      <w:r w:rsidRPr="005A15C7">
        <w:rPr>
          <w:rFonts w:ascii="Times New Roman" w:hAnsi="Times New Roman" w:cs="Times New Roman"/>
        </w:rPr>
        <w:t xml:space="preserve">, J. y D. Russell. 2001. Molecular </w:t>
      </w:r>
      <w:proofErr w:type="spellStart"/>
      <w:r w:rsidRPr="005A15C7">
        <w:rPr>
          <w:rFonts w:ascii="Times New Roman" w:hAnsi="Times New Roman" w:cs="Times New Roman"/>
        </w:rPr>
        <w:t>Cloning</w:t>
      </w:r>
      <w:proofErr w:type="spellEnd"/>
      <w:r w:rsidRPr="005A15C7">
        <w:rPr>
          <w:rFonts w:ascii="Times New Roman" w:hAnsi="Times New Roman" w:cs="Times New Roman"/>
        </w:rPr>
        <w:t xml:space="preserve">. A </w:t>
      </w:r>
      <w:proofErr w:type="spellStart"/>
      <w:r w:rsidRPr="005A15C7">
        <w:rPr>
          <w:rFonts w:ascii="Times New Roman" w:hAnsi="Times New Roman" w:cs="Times New Roman"/>
        </w:rPr>
        <w:t>Laboratory</w:t>
      </w:r>
      <w:proofErr w:type="spellEnd"/>
      <w:r w:rsidRPr="005A15C7">
        <w:rPr>
          <w:rFonts w:ascii="Times New Roman" w:hAnsi="Times New Roman" w:cs="Times New Roman"/>
        </w:rPr>
        <w:t xml:space="preserve"> Manual. 3ª Ed. </w:t>
      </w:r>
      <w:proofErr w:type="spellStart"/>
      <w:r w:rsidRPr="005A15C7">
        <w:rPr>
          <w:rFonts w:ascii="Times New Roman" w:hAnsi="Times New Roman" w:cs="Times New Roman"/>
        </w:rPr>
        <w:t>Cold</w:t>
      </w:r>
      <w:proofErr w:type="spellEnd"/>
      <w:r w:rsidRPr="005A15C7">
        <w:rPr>
          <w:rFonts w:ascii="Times New Roman" w:hAnsi="Times New Roman" w:cs="Times New Roman"/>
        </w:rPr>
        <w:t xml:space="preserve"> Spring Harbor. </w:t>
      </w:r>
      <w:proofErr w:type="spellStart"/>
      <w:r w:rsidRPr="005A15C7">
        <w:rPr>
          <w:rFonts w:ascii="Times New Roman" w:hAnsi="Times New Roman" w:cs="Times New Roman"/>
        </w:rPr>
        <w:t>Laboratory</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Press</w:t>
      </w:r>
      <w:proofErr w:type="spellEnd"/>
      <w:r w:rsidRPr="005A15C7">
        <w:rPr>
          <w:rFonts w:ascii="Times New Roman" w:hAnsi="Times New Roman" w:cs="Times New Roman"/>
        </w:rPr>
        <w:t xml:space="preserve">. </w:t>
      </w:r>
    </w:p>
    <w:p w14:paraId="1BCCB707" w14:textId="7F35293B" w:rsidR="00871349" w:rsidRPr="005A15C7" w:rsidRDefault="009A48BF" w:rsidP="00DC60F3">
      <w:pPr>
        <w:jc w:val="both"/>
        <w:rPr>
          <w:rFonts w:ascii="Times New Roman" w:hAnsi="Times New Roman" w:cs="Times New Roman"/>
        </w:rPr>
      </w:pPr>
      <w:proofErr w:type="spellStart"/>
      <w:r w:rsidRPr="005A15C7">
        <w:rPr>
          <w:rFonts w:ascii="Times New Roman" w:hAnsi="Times New Roman" w:cs="Times New Roman"/>
        </w:rPr>
        <w:t>Taveras</w:t>
      </w:r>
      <w:proofErr w:type="spellEnd"/>
      <w:r w:rsidRPr="005A15C7">
        <w:rPr>
          <w:rFonts w:ascii="Times New Roman" w:hAnsi="Times New Roman" w:cs="Times New Roman"/>
        </w:rPr>
        <w:t xml:space="preserve">, R. </w:t>
      </w:r>
      <w:proofErr w:type="spellStart"/>
      <w:r w:rsidRPr="005A15C7">
        <w:rPr>
          <w:rFonts w:ascii="Times New Roman" w:hAnsi="Times New Roman" w:cs="Times New Roman"/>
        </w:rPr>
        <w:t>Hilje</w:t>
      </w:r>
      <w:proofErr w:type="spellEnd"/>
      <w:r w:rsidRPr="005A15C7">
        <w:rPr>
          <w:rFonts w:ascii="Times New Roman" w:hAnsi="Times New Roman" w:cs="Times New Roman"/>
        </w:rPr>
        <w:t xml:space="preserve">, L. Hanson, P. </w:t>
      </w:r>
      <w:proofErr w:type="spellStart"/>
      <w:r w:rsidRPr="005A15C7">
        <w:rPr>
          <w:rFonts w:ascii="Times New Roman" w:hAnsi="Times New Roman" w:cs="Times New Roman"/>
        </w:rPr>
        <w:t>Mexzón</w:t>
      </w:r>
      <w:proofErr w:type="spellEnd"/>
      <w:r w:rsidRPr="005A15C7">
        <w:rPr>
          <w:rFonts w:ascii="Times New Roman" w:hAnsi="Times New Roman" w:cs="Times New Roman"/>
        </w:rPr>
        <w:t xml:space="preserve">, R. Carballo, M. y C. Navarro. 2004. </w:t>
      </w:r>
      <w:proofErr w:type="spellStart"/>
      <w:r w:rsidRPr="005A15C7">
        <w:rPr>
          <w:rFonts w:ascii="Times New Roman" w:hAnsi="Times New Roman" w:cs="Times New Roman"/>
        </w:rPr>
        <w:t>Population</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trends</w:t>
      </w:r>
      <w:proofErr w:type="spellEnd"/>
      <w:r w:rsidRPr="005A15C7">
        <w:rPr>
          <w:rFonts w:ascii="Times New Roman" w:hAnsi="Times New Roman" w:cs="Times New Roman"/>
        </w:rPr>
        <w:t xml:space="preserve"> and </w:t>
      </w:r>
      <w:proofErr w:type="spellStart"/>
      <w:r w:rsidRPr="005A15C7">
        <w:rPr>
          <w:rFonts w:ascii="Times New Roman" w:hAnsi="Times New Roman" w:cs="Times New Roman"/>
        </w:rPr>
        <w:t>damage</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patterns</w:t>
      </w:r>
      <w:proofErr w:type="spellEnd"/>
      <w:r w:rsidRPr="005A15C7">
        <w:rPr>
          <w:rFonts w:ascii="Times New Roman" w:hAnsi="Times New Roman" w:cs="Times New Roman"/>
        </w:rPr>
        <w:t xml:space="preserve"> of </w:t>
      </w:r>
      <w:proofErr w:type="spellStart"/>
      <w:r w:rsidRPr="005A15C7">
        <w:rPr>
          <w:rFonts w:ascii="Times New Roman" w:hAnsi="Times New Roman" w:cs="Times New Roman"/>
          <w:i/>
        </w:rPr>
        <w:t>Hypsipyla</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grandella</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Lepidoptera</w:t>
      </w:r>
      <w:proofErr w:type="spellEnd"/>
      <w:r w:rsidRPr="005A15C7">
        <w:rPr>
          <w:rFonts w:ascii="Times New Roman" w:hAnsi="Times New Roman" w:cs="Times New Roman"/>
        </w:rPr>
        <w:t xml:space="preserve">: </w:t>
      </w:r>
      <w:proofErr w:type="spellStart"/>
      <w:r w:rsidRPr="005A15C7">
        <w:rPr>
          <w:rFonts w:ascii="Times New Roman" w:hAnsi="Times New Roman" w:cs="Times New Roman"/>
        </w:rPr>
        <w:t>Pyralidae</w:t>
      </w:r>
      <w:proofErr w:type="spellEnd"/>
      <w:r w:rsidRPr="005A15C7">
        <w:rPr>
          <w:rFonts w:ascii="Times New Roman" w:hAnsi="Times New Roman" w:cs="Times New Roman"/>
        </w:rPr>
        <w:t xml:space="preserve">) in a </w:t>
      </w:r>
      <w:proofErr w:type="spellStart"/>
      <w:r w:rsidRPr="005A15C7">
        <w:rPr>
          <w:rFonts w:ascii="Times New Roman" w:hAnsi="Times New Roman" w:cs="Times New Roman"/>
        </w:rPr>
        <w:t>mahogany</w:t>
      </w:r>
      <w:proofErr w:type="spellEnd"/>
      <w:r w:rsidRPr="005A15C7">
        <w:rPr>
          <w:rFonts w:ascii="Times New Roman" w:hAnsi="Times New Roman" w:cs="Times New Roman"/>
        </w:rPr>
        <w:t xml:space="preserve"> stand in Turrialba, Costa Rica. </w:t>
      </w:r>
      <w:proofErr w:type="spellStart"/>
      <w:r w:rsidRPr="005A15C7">
        <w:rPr>
          <w:rFonts w:ascii="Times New Roman" w:hAnsi="Times New Roman" w:cs="Times New Roman"/>
          <w:i/>
        </w:rPr>
        <w:t>Agricultural</w:t>
      </w:r>
      <w:proofErr w:type="spellEnd"/>
      <w:r w:rsidRPr="005A15C7">
        <w:rPr>
          <w:rFonts w:ascii="Times New Roman" w:hAnsi="Times New Roman" w:cs="Times New Roman"/>
          <w:i/>
        </w:rPr>
        <w:t xml:space="preserve"> and </w:t>
      </w:r>
      <w:proofErr w:type="spellStart"/>
      <w:r w:rsidRPr="005A15C7">
        <w:rPr>
          <w:rFonts w:ascii="Times New Roman" w:hAnsi="Times New Roman" w:cs="Times New Roman"/>
          <w:i/>
        </w:rPr>
        <w:t>Forest</w:t>
      </w:r>
      <w:proofErr w:type="spellEnd"/>
      <w:r w:rsidRPr="005A15C7">
        <w:rPr>
          <w:rFonts w:ascii="Times New Roman" w:hAnsi="Times New Roman" w:cs="Times New Roman"/>
          <w:i/>
        </w:rPr>
        <w:t xml:space="preserve"> </w:t>
      </w:r>
      <w:proofErr w:type="spellStart"/>
      <w:r w:rsidRPr="005A15C7">
        <w:rPr>
          <w:rFonts w:ascii="Times New Roman" w:hAnsi="Times New Roman" w:cs="Times New Roman"/>
          <w:i/>
        </w:rPr>
        <w:t>Entomology</w:t>
      </w:r>
      <w:proofErr w:type="spellEnd"/>
      <w:r w:rsidRPr="005A15C7">
        <w:rPr>
          <w:rFonts w:ascii="Times New Roman" w:hAnsi="Times New Roman" w:cs="Times New Roman"/>
        </w:rPr>
        <w:t xml:space="preserve"> 6. 89-98. </w:t>
      </w:r>
    </w:p>
    <w:p w14:paraId="038CD35B" w14:textId="6EB603CA" w:rsidR="00936DF6" w:rsidRDefault="00AA735E" w:rsidP="00E438B0">
      <w:pPr>
        <w:spacing w:line="360" w:lineRule="auto"/>
        <w:jc w:val="both"/>
        <w:rPr>
          <w:ins w:id="56" w:author="Abraham Carrizosa Valdez " w:date="2016-04-27T10:13:00Z"/>
          <w:rFonts w:ascii="Times New Roman" w:hAnsi="Times New Roman" w:cs="Times New Roman"/>
        </w:rPr>
      </w:pPr>
      <w:r w:rsidRPr="005A15C7">
        <w:rPr>
          <w:rFonts w:ascii="Times New Roman" w:hAnsi="Times New Roman" w:cs="Times New Roman"/>
        </w:rPr>
        <w:t xml:space="preserve">  </w:t>
      </w:r>
    </w:p>
    <w:p w14:paraId="25F71A63" w14:textId="77777777" w:rsidR="00346756" w:rsidRDefault="00346756" w:rsidP="00E438B0">
      <w:pPr>
        <w:spacing w:line="360" w:lineRule="auto"/>
        <w:jc w:val="both"/>
        <w:rPr>
          <w:ins w:id="57" w:author="Abraham Carrizosa Valdez " w:date="2016-04-27T10:13:00Z"/>
          <w:rFonts w:ascii="Times New Roman" w:hAnsi="Times New Roman" w:cs="Times New Roman"/>
        </w:rPr>
      </w:pPr>
    </w:p>
    <w:p w14:paraId="13BC069C" w14:textId="77777777" w:rsidR="00346756" w:rsidRDefault="00346756" w:rsidP="00E438B0">
      <w:pPr>
        <w:spacing w:line="360" w:lineRule="auto"/>
        <w:jc w:val="both"/>
        <w:rPr>
          <w:ins w:id="58" w:author="Abraham Carrizosa Valdez " w:date="2016-04-27T10:13:00Z"/>
          <w:rFonts w:ascii="Times New Roman" w:hAnsi="Times New Roman" w:cs="Times New Roman"/>
        </w:rPr>
      </w:pPr>
    </w:p>
    <w:p w14:paraId="2F563C74" w14:textId="1B2E5CC1" w:rsidR="00346756" w:rsidRDefault="00346756" w:rsidP="00E438B0">
      <w:pPr>
        <w:spacing w:line="360" w:lineRule="auto"/>
        <w:jc w:val="both"/>
        <w:rPr>
          <w:ins w:id="59" w:author="Abraham Carrizosa Valdez " w:date="2016-04-27T10:13:00Z"/>
          <w:rFonts w:ascii="Times New Roman" w:hAnsi="Times New Roman" w:cs="Times New Roman"/>
        </w:rPr>
      </w:pPr>
      <w:ins w:id="60" w:author="Abraham Carrizosa Valdez " w:date="2016-04-27T10:13:00Z">
        <w:r>
          <w:rPr>
            <w:rFonts w:ascii="Times New Roman" w:hAnsi="Times New Roman" w:cs="Times New Roman"/>
          </w:rPr>
          <w:t>Azúcar levemente arriba</w:t>
        </w:r>
      </w:ins>
    </w:p>
    <w:p w14:paraId="7C963216" w14:textId="68739FA2" w:rsidR="00346756" w:rsidRDefault="00346756" w:rsidP="00E438B0">
      <w:pPr>
        <w:spacing w:line="360" w:lineRule="auto"/>
        <w:jc w:val="both"/>
        <w:rPr>
          <w:ins w:id="61" w:author="Abraham Carrizosa Valdez " w:date="2016-04-27T10:13:00Z"/>
          <w:rFonts w:ascii="Times New Roman" w:hAnsi="Times New Roman" w:cs="Times New Roman"/>
        </w:rPr>
      </w:pPr>
      <w:proofErr w:type="spellStart"/>
      <w:ins w:id="62" w:author="Abraham Carrizosa Valdez " w:date="2016-04-27T10:13:00Z">
        <w:r>
          <w:rPr>
            <w:rFonts w:ascii="Times New Roman" w:hAnsi="Times New Roman" w:cs="Times New Roman"/>
          </w:rPr>
          <w:t>Lueco</w:t>
        </w:r>
      </w:ins>
      <w:ins w:id="63" w:author="Abraham Carrizosa Valdez " w:date="2016-04-27T10:17:00Z">
        <w:r>
          <w:rPr>
            <w:rFonts w:ascii="Times New Roman" w:hAnsi="Times New Roman" w:cs="Times New Roman"/>
          </w:rPr>
          <w:t>citos</w:t>
        </w:r>
      </w:ins>
      <w:proofErr w:type="spellEnd"/>
      <w:ins w:id="64" w:author="Abraham Carrizosa Valdez " w:date="2016-04-27T10:13:00Z">
        <w:r>
          <w:rPr>
            <w:rFonts w:ascii="Times New Roman" w:hAnsi="Times New Roman" w:cs="Times New Roman"/>
          </w:rPr>
          <w:t xml:space="preserve"> 200 </w:t>
        </w:r>
      </w:ins>
    </w:p>
    <w:p w14:paraId="2BCCBEC1" w14:textId="2BA9E8DF" w:rsidR="00346756" w:rsidRDefault="00346756" w:rsidP="00E438B0">
      <w:pPr>
        <w:spacing w:line="360" w:lineRule="auto"/>
        <w:jc w:val="both"/>
        <w:rPr>
          <w:ins w:id="65" w:author="Abraham Carrizosa Valdez " w:date="2016-04-27T10:13:00Z"/>
          <w:rFonts w:ascii="Times New Roman" w:hAnsi="Times New Roman" w:cs="Times New Roman"/>
        </w:rPr>
      </w:pPr>
      <w:ins w:id="66" w:author="Abraham Carrizosa Valdez " w:date="2016-04-27T10:17:00Z">
        <w:r>
          <w:rPr>
            <w:rFonts w:ascii="Times New Roman" w:hAnsi="Times New Roman" w:cs="Times New Roman"/>
          </w:rPr>
          <w:t>Neutrófilos</w:t>
        </w:r>
      </w:ins>
      <w:ins w:id="67" w:author="Abraham Carrizosa Valdez " w:date="2016-04-27T10:13:00Z">
        <w:r>
          <w:rPr>
            <w:rFonts w:ascii="Times New Roman" w:hAnsi="Times New Roman" w:cs="Times New Roman"/>
          </w:rPr>
          <w:t xml:space="preserve"> 100</w:t>
        </w:r>
      </w:ins>
    </w:p>
    <w:p w14:paraId="5CA92271" w14:textId="5ACE6BA4" w:rsidR="00346756" w:rsidRDefault="00346756" w:rsidP="00E438B0">
      <w:pPr>
        <w:spacing w:line="360" w:lineRule="auto"/>
        <w:jc w:val="both"/>
        <w:rPr>
          <w:ins w:id="68" w:author="Abraham Carrizosa Valdez " w:date="2016-04-27T10:13:00Z"/>
          <w:rFonts w:ascii="Times New Roman" w:hAnsi="Times New Roman" w:cs="Times New Roman"/>
        </w:rPr>
      </w:pPr>
      <w:ins w:id="69" w:author="Abraham Carrizosa Valdez " w:date="2016-04-27T10:13:00Z">
        <w:r>
          <w:rPr>
            <w:rFonts w:ascii="Times New Roman" w:hAnsi="Times New Roman" w:cs="Times New Roman"/>
          </w:rPr>
          <w:t>Función hepática y renal normal</w:t>
        </w:r>
      </w:ins>
    </w:p>
    <w:p w14:paraId="54264268" w14:textId="072E305B" w:rsidR="00346756" w:rsidRDefault="00346756" w:rsidP="00E438B0">
      <w:pPr>
        <w:spacing w:line="360" w:lineRule="auto"/>
        <w:jc w:val="both"/>
        <w:rPr>
          <w:ins w:id="70" w:author="Abraham Carrizosa Valdez " w:date="2016-04-27T10:13:00Z"/>
          <w:rFonts w:ascii="Times New Roman" w:hAnsi="Times New Roman" w:cs="Times New Roman"/>
        </w:rPr>
      </w:pPr>
      <w:ins w:id="71" w:author="Abraham Carrizosa Valdez " w:date="2016-04-27T10:13:00Z">
        <w:r>
          <w:rPr>
            <w:rFonts w:ascii="Times New Roman" w:hAnsi="Times New Roman" w:cs="Times New Roman"/>
          </w:rPr>
          <w:t xml:space="preserve">Puede mejorar rápido. </w:t>
        </w:r>
      </w:ins>
    </w:p>
    <w:p w14:paraId="1201C497" w14:textId="3060379C" w:rsidR="00346756" w:rsidRDefault="00346756" w:rsidP="00E438B0">
      <w:pPr>
        <w:spacing w:line="360" w:lineRule="auto"/>
        <w:jc w:val="both"/>
        <w:rPr>
          <w:ins w:id="72" w:author="Abraham Carrizosa Valdez " w:date="2016-04-27T10:14:00Z"/>
          <w:rFonts w:ascii="Times New Roman" w:hAnsi="Times New Roman" w:cs="Times New Roman"/>
        </w:rPr>
      </w:pPr>
      <w:ins w:id="73" w:author="Abraham Carrizosa Valdez " w:date="2016-04-27T10:13:00Z">
        <w:r>
          <w:rPr>
            <w:rFonts w:ascii="Times New Roman" w:hAnsi="Times New Roman" w:cs="Times New Roman"/>
          </w:rPr>
          <w:t>Toxicidad</w:t>
        </w:r>
      </w:ins>
      <w:ins w:id="74" w:author="Abraham Carrizosa Valdez " w:date="2016-04-27T10:14:00Z">
        <w:r>
          <w:rPr>
            <w:rFonts w:ascii="Times New Roman" w:hAnsi="Times New Roman" w:cs="Times New Roman"/>
          </w:rPr>
          <w:t xml:space="preserve"> a la ciclosporina</w:t>
        </w:r>
      </w:ins>
    </w:p>
    <w:p w14:paraId="36889245" w14:textId="63DDE1D7" w:rsidR="00346756" w:rsidRDefault="00346756" w:rsidP="00E438B0">
      <w:pPr>
        <w:spacing w:line="360" w:lineRule="auto"/>
        <w:jc w:val="both"/>
        <w:rPr>
          <w:ins w:id="75" w:author="Abraham Carrizosa Valdez " w:date="2016-04-27T10:14:00Z"/>
          <w:rFonts w:ascii="Times New Roman" w:hAnsi="Times New Roman" w:cs="Times New Roman"/>
        </w:rPr>
      </w:pPr>
      <w:ins w:id="76" w:author="Abraham Carrizosa Valdez " w:date="2016-04-27T10:14:00Z">
        <w:r>
          <w:rPr>
            <w:rFonts w:ascii="Times New Roman" w:hAnsi="Times New Roman" w:cs="Times New Roman"/>
          </w:rPr>
          <w:t xml:space="preserve">7 </w:t>
        </w:r>
        <w:proofErr w:type="spellStart"/>
        <w:r>
          <w:rPr>
            <w:rFonts w:ascii="Times New Roman" w:hAnsi="Times New Roman" w:cs="Times New Roman"/>
          </w:rPr>
          <w:t>dias</w:t>
        </w:r>
        <w:proofErr w:type="spellEnd"/>
        <w:r>
          <w:rPr>
            <w:rFonts w:ascii="Times New Roman" w:hAnsi="Times New Roman" w:cs="Times New Roman"/>
          </w:rPr>
          <w:t xml:space="preserve"> </w:t>
        </w:r>
      </w:ins>
    </w:p>
    <w:p w14:paraId="76422DA4" w14:textId="7774F321" w:rsidR="00346756" w:rsidRDefault="00346756" w:rsidP="00E438B0">
      <w:pPr>
        <w:spacing w:line="360" w:lineRule="auto"/>
        <w:jc w:val="both"/>
        <w:rPr>
          <w:ins w:id="77" w:author="Abraham Carrizosa Valdez " w:date="2016-04-27T10:14:00Z"/>
          <w:rFonts w:ascii="Times New Roman" w:hAnsi="Times New Roman" w:cs="Times New Roman"/>
        </w:rPr>
      </w:pPr>
      <w:ins w:id="78" w:author="Abraham Carrizosa Valdez " w:date="2016-04-27T10:14:00Z">
        <w:r>
          <w:rPr>
            <w:rFonts w:ascii="Times New Roman" w:hAnsi="Times New Roman" w:cs="Times New Roman"/>
          </w:rPr>
          <w:t>mas de 500 c</w:t>
        </w:r>
      </w:ins>
      <w:ins w:id="79" w:author="Abraham Carrizosa Valdez " w:date="2016-04-27T10:18:00Z">
        <w:r>
          <w:rPr>
            <w:rFonts w:ascii="Times New Roman" w:hAnsi="Times New Roman" w:cs="Times New Roman"/>
          </w:rPr>
          <w:t>é</w:t>
        </w:r>
      </w:ins>
      <w:ins w:id="80" w:author="Abraham Carrizosa Valdez " w:date="2016-04-27T10:14:00Z">
        <w:r>
          <w:rPr>
            <w:rFonts w:ascii="Times New Roman" w:hAnsi="Times New Roman" w:cs="Times New Roman"/>
          </w:rPr>
          <w:t>lulas de defensas</w:t>
        </w:r>
      </w:ins>
    </w:p>
    <w:p w14:paraId="522DD949" w14:textId="444FA844" w:rsidR="00346756" w:rsidRDefault="00346756" w:rsidP="00E438B0">
      <w:pPr>
        <w:spacing w:line="360" w:lineRule="auto"/>
        <w:jc w:val="both"/>
        <w:rPr>
          <w:ins w:id="81" w:author="Abraham Carrizosa Valdez " w:date="2016-04-27T10:14:00Z"/>
          <w:rFonts w:ascii="Times New Roman" w:hAnsi="Times New Roman" w:cs="Times New Roman"/>
        </w:rPr>
      </w:pPr>
      <w:ins w:id="82" w:author="Abraham Carrizosa Valdez " w:date="2016-04-27T10:14:00Z">
        <w:r>
          <w:rPr>
            <w:rFonts w:ascii="Times New Roman" w:hAnsi="Times New Roman" w:cs="Times New Roman"/>
          </w:rPr>
          <w:t>hemoglobina 9.1</w:t>
        </w:r>
      </w:ins>
      <w:ins w:id="83" w:author="Abraham Carrizosa Valdez " w:date="2016-04-27T10:17:00Z">
        <w:r>
          <w:rPr>
            <w:rFonts w:ascii="Times New Roman" w:hAnsi="Times New Roman" w:cs="Times New Roman"/>
          </w:rPr>
          <w:t xml:space="preserve"> (puede mejorar con transfusión)</w:t>
        </w:r>
      </w:ins>
    </w:p>
    <w:p w14:paraId="4017C7CB" w14:textId="07DDF102" w:rsidR="00346756" w:rsidRDefault="00346756" w:rsidP="00E438B0">
      <w:pPr>
        <w:spacing w:line="360" w:lineRule="auto"/>
        <w:jc w:val="both"/>
        <w:rPr>
          <w:ins w:id="84" w:author="Abraham Carrizosa Valdez " w:date="2016-04-27T10:15:00Z"/>
          <w:rFonts w:ascii="Times New Roman" w:hAnsi="Times New Roman" w:cs="Times New Roman"/>
        </w:rPr>
      </w:pPr>
      <w:ins w:id="85" w:author="Abraham Carrizosa Valdez " w:date="2016-04-27T10:15:00Z">
        <w:r>
          <w:rPr>
            <w:rFonts w:ascii="Times New Roman" w:hAnsi="Times New Roman" w:cs="Times New Roman"/>
          </w:rPr>
          <w:t>plaquetas 4000</w:t>
        </w:r>
      </w:ins>
      <w:ins w:id="86" w:author="Abraham Carrizosa Valdez " w:date="2016-04-27T10:17:00Z">
        <w:r>
          <w:rPr>
            <w:rFonts w:ascii="Times New Roman" w:hAnsi="Times New Roman" w:cs="Times New Roman"/>
          </w:rPr>
          <w:t xml:space="preserve"> (puede mejorar con transfusión)</w:t>
        </w:r>
      </w:ins>
    </w:p>
    <w:p w14:paraId="3FF1B931" w14:textId="1F5D5311" w:rsidR="00346756" w:rsidRDefault="00346756" w:rsidP="00E438B0">
      <w:pPr>
        <w:spacing w:line="360" w:lineRule="auto"/>
        <w:jc w:val="both"/>
        <w:rPr>
          <w:ins w:id="87" w:author="Abraham Carrizosa Valdez " w:date="2016-04-27T10:13:00Z"/>
          <w:rFonts w:ascii="Times New Roman" w:hAnsi="Times New Roman" w:cs="Times New Roman"/>
        </w:rPr>
      </w:pPr>
      <w:ins w:id="88" w:author="Abraham Carrizosa Valdez " w:date="2016-04-27T10:15:00Z">
        <w:r>
          <w:rPr>
            <w:rFonts w:ascii="Times New Roman" w:hAnsi="Times New Roman" w:cs="Times New Roman"/>
          </w:rPr>
          <w:t>NO hay alteraciones/trastornos en pulmones</w:t>
        </w:r>
      </w:ins>
    </w:p>
    <w:p w14:paraId="7F8E0065" w14:textId="77777777" w:rsidR="00346756" w:rsidRPr="005A15C7" w:rsidRDefault="00346756" w:rsidP="00E438B0">
      <w:pPr>
        <w:spacing w:line="360" w:lineRule="auto"/>
        <w:jc w:val="both"/>
        <w:rPr>
          <w:rFonts w:ascii="Times New Roman" w:hAnsi="Times New Roman" w:cs="Times New Roman"/>
        </w:rPr>
      </w:pPr>
    </w:p>
    <w:sectPr w:rsidR="00346756" w:rsidRPr="005A15C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V" w:date="2016-04-07T22:54:00Z" w:initials="V">
    <w:p w14:paraId="6F716C99" w14:textId="56454E55" w:rsidR="00AC3851" w:rsidRDefault="00AC3851">
      <w:pPr>
        <w:pStyle w:val="Textocomentario"/>
      </w:pPr>
      <w:r>
        <w:rPr>
          <w:rStyle w:val="Refdecomentario"/>
        </w:rPr>
        <w:annotationRef/>
      </w:r>
      <w:r>
        <w:t>Mejora la redacción cambinado alguna de estas palabras.</w:t>
      </w:r>
    </w:p>
  </w:comment>
  <w:comment w:id="1" w:author="VV" w:date="2016-04-07T22:54:00Z" w:initials="V">
    <w:p w14:paraId="3BDAFFC1" w14:textId="39626289" w:rsidR="00AC3851" w:rsidRDefault="00AC3851">
      <w:pPr>
        <w:pStyle w:val="Textocomentario"/>
      </w:pPr>
      <w:r>
        <w:rPr>
          <w:rStyle w:val="Refdecomentario"/>
        </w:rPr>
        <w:annotationRef/>
      </w:r>
      <w:r>
        <w:t xml:space="preserve">Poner el termino biológico correcto, no creo que sea este. </w:t>
      </w:r>
    </w:p>
  </w:comment>
  <w:comment w:id="3" w:author="VV" w:date="2016-04-07T22:56:00Z" w:initials="V">
    <w:p w14:paraId="3A8552DC" w14:textId="2E9D4518" w:rsidR="00AC3851" w:rsidRDefault="00AC3851">
      <w:pPr>
        <w:pStyle w:val="Textocomentario"/>
      </w:pPr>
      <w:r>
        <w:rPr>
          <w:rStyle w:val="Refdecomentario"/>
        </w:rPr>
        <w:annotationRef/>
      </w:r>
      <w:r>
        <w:t xml:space="preserve">Cuidado con el fomrato de las citas, una inicial y todo igual con los puntos y comas, et al se pone en cursivas porque es latin. </w:t>
      </w:r>
    </w:p>
  </w:comment>
  <w:comment w:id="4" w:author="VV" w:date="2016-04-07T22:58:00Z" w:initials="V">
    <w:p w14:paraId="62708282" w14:textId="6A989193" w:rsidR="00AC3851" w:rsidRDefault="00AC3851">
      <w:pPr>
        <w:pStyle w:val="Textocomentario"/>
      </w:pPr>
      <w:r>
        <w:rPr>
          <w:rStyle w:val="Refdecomentario"/>
        </w:rPr>
        <w:annotationRef/>
      </w:r>
      <w:r>
        <w:t>Esta idea debe terminar diciendo cuales son esos nuevos métodos. No esta cerrada</w:t>
      </w:r>
    </w:p>
  </w:comment>
  <w:comment w:id="6" w:author="VV" w:date="2016-04-07T23:03:00Z" w:initials="V">
    <w:p w14:paraId="196B3489" w14:textId="35C02ED4" w:rsidR="00AC3851" w:rsidRDefault="00AC3851">
      <w:pPr>
        <w:pStyle w:val="Textocomentario"/>
      </w:pPr>
      <w:r>
        <w:rPr>
          <w:rStyle w:val="Refdecomentario"/>
        </w:rPr>
        <w:annotationRef/>
      </w:r>
      <w:r>
        <w:t xml:space="preserve">Pinesa que es lo importante para decir sobre los métodos químicos; son a corto plazo, costosos para el medio ambiente la salud y el bolsillo, generan resistencia ETC, no tanto la marca y los 23 días, puedes poner mejor la idea. </w:t>
      </w:r>
    </w:p>
  </w:comment>
  <w:comment w:id="29" w:author="VV" w:date="2016-04-07T23:01:00Z" w:initials="V">
    <w:p w14:paraId="7A15A877" w14:textId="7A152CF9" w:rsidR="00AC3851" w:rsidRDefault="00AC3851">
      <w:pPr>
        <w:pStyle w:val="Textocomentario"/>
      </w:pPr>
      <w:r>
        <w:rPr>
          <w:rStyle w:val="Refdecomentario"/>
        </w:rPr>
        <w:annotationRef/>
      </w:r>
      <w:r>
        <w:t xml:space="preserve">Poner nombres de los compuestos activos, entreparéntesis las marcas con Mayúsculas. Y Resgistradas, solo si de verdad importa. Lo que debes decir es que hacen biológicamente. </w:t>
      </w:r>
    </w:p>
  </w:comment>
  <w:comment w:id="31" w:author="VV" w:date="2016-04-07T23:06:00Z" w:initials="V">
    <w:p w14:paraId="28D13BE8" w14:textId="4BA8EC8C" w:rsidR="00AC3851" w:rsidRDefault="00AC3851">
      <w:pPr>
        <w:pStyle w:val="Textocomentario"/>
      </w:pPr>
      <w:r>
        <w:rPr>
          <w:rStyle w:val="Refdecomentario"/>
        </w:rPr>
        <w:annotationRef/>
      </w:r>
      <w:r>
        <w:t xml:space="preserve">Que hacen, cuales son las bentajas si las hay… Inicia la idea y cierrala, una forma de asegurarte es por lo menos tener enunciados por párrafo. </w:t>
      </w:r>
    </w:p>
  </w:comment>
  <w:comment w:id="32" w:author="VV" w:date="2016-04-07T23:06:00Z" w:initials="V">
    <w:p w14:paraId="4503A7BD" w14:textId="065B618B" w:rsidR="00AC3851" w:rsidRDefault="00AC3851">
      <w:pPr>
        <w:pStyle w:val="Textocomentario"/>
      </w:pPr>
      <w:r>
        <w:rPr>
          <w:rStyle w:val="Refdecomentario"/>
        </w:rPr>
        <w:annotationRef/>
      </w:r>
      <w:r>
        <w:t xml:space="preserve">Cita Cerritos… </w:t>
      </w:r>
    </w:p>
  </w:comment>
  <w:comment w:id="33" w:author="VV" w:date="2016-04-07T23:09:00Z" w:initials="V">
    <w:p w14:paraId="62BF5FF3" w14:textId="03C8FE25" w:rsidR="00AC3851" w:rsidRDefault="00AC3851">
      <w:pPr>
        <w:pStyle w:val="Textocomentario"/>
      </w:pPr>
      <w:r>
        <w:rPr>
          <w:rStyle w:val="Refdecomentario"/>
        </w:rPr>
        <w:annotationRef/>
      </w:r>
      <w:r>
        <w:t>mejorar</w:t>
      </w:r>
    </w:p>
  </w:comment>
  <w:comment w:id="50" w:author="VV" w:date="2016-04-07T23:11:00Z" w:initials="V">
    <w:p w14:paraId="7FE7C424" w14:textId="6FF59663" w:rsidR="00AC3851" w:rsidRDefault="00AC3851">
      <w:pPr>
        <w:pStyle w:val="Textocomentario"/>
      </w:pPr>
      <w:r>
        <w:rPr>
          <w:rStyle w:val="Refdecomentario"/>
        </w:rPr>
        <w:annotationRef/>
      </w:r>
      <w:r>
        <w:t>ojo</w:t>
      </w:r>
    </w:p>
  </w:comment>
  <w:comment w:id="54" w:author="VV" w:date="2016-04-07T23:12:00Z" w:initials="V">
    <w:p w14:paraId="2CDFE4B9" w14:textId="1E4C709B" w:rsidR="00AC3851" w:rsidRDefault="00AC3851">
      <w:pPr>
        <w:pStyle w:val="Textocomentario"/>
      </w:pPr>
      <w:r>
        <w:rPr>
          <w:rStyle w:val="Refdecomentario"/>
        </w:rPr>
        <w:annotationRef/>
      </w:r>
      <w:r>
        <w:t>año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716C99" w15:done="0"/>
  <w15:commentEx w15:paraId="3BDAFFC1" w15:done="0"/>
  <w15:commentEx w15:paraId="3A8552DC" w15:done="0"/>
  <w15:commentEx w15:paraId="62708282" w15:done="0"/>
  <w15:commentEx w15:paraId="196B3489" w15:done="0"/>
  <w15:commentEx w15:paraId="7A15A877" w15:done="0"/>
  <w15:commentEx w15:paraId="28D13BE8" w15:done="0"/>
  <w15:commentEx w15:paraId="4503A7BD" w15:done="0"/>
  <w15:commentEx w15:paraId="62BF5FF3" w15:done="0"/>
  <w15:commentEx w15:paraId="7FE7C424" w15:done="0"/>
  <w15:commentEx w15:paraId="2CDFE4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8B0"/>
    <w:rsid w:val="00001ED8"/>
    <w:rsid w:val="000B2F9C"/>
    <w:rsid w:val="00114A12"/>
    <w:rsid w:val="0016350F"/>
    <w:rsid w:val="001A1499"/>
    <w:rsid w:val="00246D1C"/>
    <w:rsid w:val="002D365A"/>
    <w:rsid w:val="00342B2A"/>
    <w:rsid w:val="00346756"/>
    <w:rsid w:val="003939F5"/>
    <w:rsid w:val="003E0388"/>
    <w:rsid w:val="003E7772"/>
    <w:rsid w:val="00410A52"/>
    <w:rsid w:val="00435947"/>
    <w:rsid w:val="004870CE"/>
    <w:rsid w:val="004A1809"/>
    <w:rsid w:val="004F6ABD"/>
    <w:rsid w:val="0052461B"/>
    <w:rsid w:val="005630A8"/>
    <w:rsid w:val="005A0280"/>
    <w:rsid w:val="005A15C7"/>
    <w:rsid w:val="005E2DFA"/>
    <w:rsid w:val="00610A34"/>
    <w:rsid w:val="006238FA"/>
    <w:rsid w:val="00692E2D"/>
    <w:rsid w:val="006D0AEE"/>
    <w:rsid w:val="006F1E7A"/>
    <w:rsid w:val="006F6F8E"/>
    <w:rsid w:val="007074A9"/>
    <w:rsid w:val="00710E04"/>
    <w:rsid w:val="00737A65"/>
    <w:rsid w:val="00745EB8"/>
    <w:rsid w:val="00825D4C"/>
    <w:rsid w:val="00866299"/>
    <w:rsid w:val="00871349"/>
    <w:rsid w:val="00872B96"/>
    <w:rsid w:val="008D77F0"/>
    <w:rsid w:val="00930D3B"/>
    <w:rsid w:val="00936DF6"/>
    <w:rsid w:val="00942E92"/>
    <w:rsid w:val="009A48BF"/>
    <w:rsid w:val="009B6E70"/>
    <w:rsid w:val="00A00C66"/>
    <w:rsid w:val="00A12C0C"/>
    <w:rsid w:val="00AA735E"/>
    <w:rsid w:val="00AC3851"/>
    <w:rsid w:val="00AF322E"/>
    <w:rsid w:val="00D30EF8"/>
    <w:rsid w:val="00D36FE4"/>
    <w:rsid w:val="00DC60F3"/>
    <w:rsid w:val="00DF1803"/>
    <w:rsid w:val="00E438B0"/>
    <w:rsid w:val="00EA1FFE"/>
    <w:rsid w:val="00EB71D2"/>
    <w:rsid w:val="00F950F3"/>
    <w:rsid w:val="00FF405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4BA67"/>
  <w15:docId w15:val="{7E00B32E-E9BD-455F-BEB3-AF989117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8B0"/>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10A52"/>
    <w:rPr>
      <w:sz w:val="18"/>
      <w:szCs w:val="18"/>
    </w:rPr>
  </w:style>
  <w:style w:type="paragraph" w:styleId="Textocomentario">
    <w:name w:val="annotation text"/>
    <w:basedOn w:val="Normal"/>
    <w:link w:val="TextocomentarioCar"/>
    <w:uiPriority w:val="99"/>
    <w:semiHidden/>
    <w:unhideWhenUsed/>
    <w:rsid w:val="00410A52"/>
    <w:pPr>
      <w:spacing w:after="160"/>
    </w:pPr>
    <w:rPr>
      <w:rFonts w:eastAsiaTheme="minorHAnsi"/>
      <w:lang w:val="es-MX" w:eastAsia="en-US"/>
    </w:rPr>
  </w:style>
  <w:style w:type="character" w:customStyle="1" w:styleId="TextocomentarioCar">
    <w:name w:val="Texto comentario Car"/>
    <w:basedOn w:val="Fuentedeprrafopredeter"/>
    <w:link w:val="Textocomentario"/>
    <w:uiPriority w:val="99"/>
    <w:semiHidden/>
    <w:rsid w:val="00410A52"/>
    <w:rPr>
      <w:sz w:val="24"/>
      <w:szCs w:val="24"/>
    </w:rPr>
  </w:style>
  <w:style w:type="paragraph" w:styleId="Textodeglobo">
    <w:name w:val="Balloon Text"/>
    <w:basedOn w:val="Normal"/>
    <w:link w:val="TextodegloboCar"/>
    <w:uiPriority w:val="99"/>
    <w:semiHidden/>
    <w:unhideWhenUsed/>
    <w:rsid w:val="00410A5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0A52"/>
    <w:rPr>
      <w:rFonts w:ascii="Segoe UI" w:eastAsiaTheme="minorEastAsia" w:hAnsi="Segoe UI" w:cs="Segoe UI"/>
      <w:sz w:val="18"/>
      <w:szCs w:val="18"/>
      <w:lang w:val="es-ES_tradnl" w:eastAsia="es-ES"/>
    </w:rPr>
  </w:style>
  <w:style w:type="paragraph" w:styleId="Asuntodelcomentario">
    <w:name w:val="annotation subject"/>
    <w:basedOn w:val="Textocomentario"/>
    <w:next w:val="Textocomentario"/>
    <w:link w:val="AsuntodelcomentarioCar"/>
    <w:uiPriority w:val="99"/>
    <w:semiHidden/>
    <w:unhideWhenUsed/>
    <w:rsid w:val="005A15C7"/>
    <w:pPr>
      <w:spacing w:after="0"/>
    </w:pPr>
    <w:rPr>
      <w:rFonts w:eastAsiaTheme="minorEastAsia"/>
      <w:b/>
      <w:bCs/>
      <w:sz w:val="20"/>
      <w:szCs w:val="20"/>
      <w:lang w:val="es-ES_tradnl" w:eastAsia="es-ES"/>
    </w:rPr>
  </w:style>
  <w:style w:type="character" w:customStyle="1" w:styleId="AsuntodelcomentarioCar">
    <w:name w:val="Asunto del comentario Car"/>
    <w:basedOn w:val="TextocomentarioCar"/>
    <w:link w:val="Asuntodelcomentario"/>
    <w:uiPriority w:val="99"/>
    <w:semiHidden/>
    <w:rsid w:val="005A15C7"/>
    <w:rPr>
      <w:rFonts w:eastAsiaTheme="minorEastAsia"/>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1359</Words>
  <Characters>7476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Carri</dc:creator>
  <cp:keywords/>
  <dc:description/>
  <cp:lastModifiedBy>Abraham Carri</cp:lastModifiedBy>
  <cp:revision>3</cp:revision>
  <dcterms:created xsi:type="dcterms:W3CDTF">2016-05-25T04:57:00Z</dcterms:created>
  <dcterms:modified xsi:type="dcterms:W3CDTF">2016-05-25T07:33:00Z</dcterms:modified>
</cp:coreProperties>
</file>